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EF7" w:rsidRDefault="00992EF7" w:rsidP="00272E26">
      <w:pPr>
        <w:pStyle w:val="BodyText"/>
        <w:tabs>
          <w:tab w:val="left" w:pos="7035"/>
        </w:tabs>
        <w:jc w:val="left"/>
        <w:rPr>
          <w:b/>
          <w:bCs w:val="0"/>
          <w:sz w:val="40"/>
          <w:szCs w:val="40"/>
        </w:rPr>
      </w:pPr>
    </w:p>
    <w:p w:rsidR="00B45B07" w:rsidRDefault="00272E26" w:rsidP="00272E26">
      <w:pPr>
        <w:pStyle w:val="BodyText"/>
        <w:tabs>
          <w:tab w:val="left" w:pos="7035"/>
        </w:tabs>
        <w:jc w:val="left"/>
        <w:rPr>
          <w:b/>
          <w:bCs w:val="0"/>
          <w:sz w:val="40"/>
          <w:szCs w:val="40"/>
        </w:rPr>
      </w:pPr>
      <w:r>
        <w:rPr>
          <w:b/>
          <w:bCs w:val="0"/>
          <w:sz w:val="40"/>
          <w:szCs w:val="40"/>
        </w:rPr>
        <w:tab/>
      </w:r>
    </w:p>
    <w:p w:rsidR="00B45B07" w:rsidRDefault="00B45B07" w:rsidP="00B45B07">
      <w:pPr>
        <w:pStyle w:val="BodyText"/>
        <w:tabs>
          <w:tab w:val="left" w:pos="620"/>
        </w:tabs>
        <w:jc w:val="left"/>
        <w:rPr>
          <w:b/>
          <w:bCs w:val="0"/>
          <w:sz w:val="40"/>
          <w:szCs w:val="40"/>
        </w:rPr>
      </w:pPr>
    </w:p>
    <w:p w:rsidR="00B45B07" w:rsidRDefault="000E63E7" w:rsidP="00B45B07">
      <w:pPr>
        <w:pStyle w:val="BodyText"/>
        <w:jc w:val="center"/>
        <w:rPr>
          <w:b/>
          <w:bCs w:val="0"/>
          <w:sz w:val="40"/>
          <w:szCs w:val="40"/>
        </w:rPr>
      </w:pPr>
      <w:r>
        <w:rPr>
          <w:b/>
          <w:bCs w:val="0"/>
          <w:sz w:val="40"/>
          <w:szCs w:val="40"/>
        </w:rPr>
        <w:t>E</w:t>
      </w:r>
      <w:r w:rsidR="00B45B07">
        <w:rPr>
          <w:b/>
          <w:bCs w:val="0"/>
          <w:sz w:val="40"/>
          <w:szCs w:val="40"/>
        </w:rPr>
        <w:t>SI</w:t>
      </w:r>
      <w:r w:rsidR="00E62B4E">
        <w:rPr>
          <w:b/>
          <w:bCs w:val="0"/>
          <w:sz w:val="40"/>
          <w:szCs w:val="40"/>
        </w:rPr>
        <w:t>TIP</w:t>
      </w:r>
      <w:r w:rsidR="003B2B72">
        <w:rPr>
          <w:b/>
          <w:bCs w:val="0"/>
          <w:sz w:val="40"/>
          <w:szCs w:val="40"/>
        </w:rPr>
        <w:t xml:space="preserve"> APPLICATION FORM</w:t>
      </w:r>
    </w:p>
    <w:p w:rsidR="00B45B07" w:rsidRDefault="000E63E7" w:rsidP="00DF4F26">
      <w:pPr>
        <w:pStyle w:val="BodyText"/>
        <w:jc w:val="center"/>
        <w:rPr>
          <w:b/>
          <w:bCs w:val="0"/>
          <w:sz w:val="40"/>
          <w:szCs w:val="40"/>
        </w:rPr>
      </w:pPr>
      <w:r>
        <w:rPr>
          <w:b/>
          <w:bCs w:val="0"/>
          <w:sz w:val="40"/>
          <w:szCs w:val="40"/>
        </w:rPr>
        <w:t>Egypt</w:t>
      </w:r>
      <w:r w:rsidR="00F5166A">
        <w:rPr>
          <w:b/>
          <w:bCs w:val="0"/>
          <w:sz w:val="40"/>
          <w:szCs w:val="40"/>
        </w:rPr>
        <w:t>ian</w:t>
      </w:r>
      <w:r w:rsidR="00B45B07">
        <w:rPr>
          <w:b/>
          <w:bCs w:val="0"/>
          <w:sz w:val="40"/>
          <w:szCs w:val="40"/>
        </w:rPr>
        <w:t xml:space="preserve">-Spanish Joint </w:t>
      </w:r>
      <w:r w:rsidR="00DF4F26">
        <w:rPr>
          <w:b/>
          <w:bCs w:val="0"/>
          <w:sz w:val="40"/>
          <w:szCs w:val="40"/>
        </w:rPr>
        <w:t>Co-operation Programme in</w:t>
      </w:r>
    </w:p>
    <w:p w:rsidR="00B45B07" w:rsidRDefault="00DF4F26" w:rsidP="00DF4F26">
      <w:pPr>
        <w:pStyle w:val="BodyText"/>
        <w:tabs>
          <w:tab w:val="left" w:pos="620"/>
        </w:tabs>
        <w:jc w:val="center"/>
        <w:rPr>
          <w:b/>
          <w:bCs w:val="0"/>
          <w:sz w:val="40"/>
          <w:szCs w:val="40"/>
        </w:rPr>
      </w:pPr>
      <w:r>
        <w:rPr>
          <w:b/>
          <w:bCs w:val="0"/>
          <w:sz w:val="40"/>
          <w:szCs w:val="40"/>
        </w:rPr>
        <w:t>Information</w:t>
      </w:r>
      <w:r w:rsidR="003B2B72">
        <w:rPr>
          <w:b/>
          <w:bCs w:val="0"/>
          <w:sz w:val="40"/>
          <w:szCs w:val="40"/>
        </w:rPr>
        <w:t xml:space="preserve"> and Communication</w:t>
      </w:r>
      <w:r>
        <w:rPr>
          <w:b/>
          <w:bCs w:val="0"/>
          <w:sz w:val="40"/>
          <w:szCs w:val="40"/>
        </w:rPr>
        <w:t xml:space="preserve"> Technologies</w:t>
      </w:r>
      <w:r w:rsidR="00937F91">
        <w:rPr>
          <w:b/>
          <w:bCs w:val="0"/>
          <w:sz w:val="40"/>
          <w:szCs w:val="40"/>
        </w:rPr>
        <w:t xml:space="preserve"> </w:t>
      </w:r>
    </w:p>
    <w:p w:rsidR="00B45B07" w:rsidRPr="00B45B07" w:rsidRDefault="00B45B07">
      <w:pPr>
        <w:rPr>
          <w:rFonts w:ascii="Arial" w:hAnsi="Arial"/>
          <w:lang w:val="en-GB"/>
        </w:rPr>
      </w:pPr>
    </w:p>
    <w:p w:rsidR="00FE7EDD" w:rsidRDefault="00FE7EDD">
      <w:pPr>
        <w:rPr>
          <w:rFonts w:ascii="Arial" w:hAnsi="Arial"/>
          <w:lang w:val="en-GB"/>
        </w:rPr>
      </w:pPr>
    </w:p>
    <w:p w:rsidR="00FE7EDD" w:rsidRDefault="000E63E7">
      <w:pPr>
        <w:rPr>
          <w:rFonts w:ascii="Arial" w:hAnsi="Arial"/>
          <w:lang w:val="en-GB"/>
        </w:rPr>
      </w:pPr>
      <w:r>
        <w:rPr>
          <w:b/>
          <w:i/>
          <w:noProof/>
          <w:sz w:val="20"/>
          <w:lang w:val="en-US" w:eastAsia="en-US"/>
        </w:rPr>
        <mc:AlternateContent>
          <mc:Choice Requires="wps">
            <w:drawing>
              <wp:anchor distT="0" distB="0" distL="114300" distR="114300" simplePos="0" relativeHeight="251653632" behindDoc="0" locked="0" layoutInCell="0" allowOverlap="1">
                <wp:simplePos x="0" y="0"/>
                <wp:positionH relativeFrom="column">
                  <wp:posOffset>81915</wp:posOffset>
                </wp:positionH>
                <wp:positionV relativeFrom="paragraph">
                  <wp:posOffset>10160</wp:posOffset>
                </wp:positionV>
                <wp:extent cx="6286500" cy="268605"/>
                <wp:effectExtent l="5715" t="10160" r="13335" b="6985"/>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268605"/>
                        </a:xfrm>
                        <a:prstGeom prst="rect">
                          <a:avLst/>
                        </a:prstGeom>
                        <a:solidFill>
                          <a:srgbClr val="C0C0C0"/>
                        </a:solidFill>
                        <a:ln w="9525">
                          <a:solidFill>
                            <a:srgbClr val="000000"/>
                          </a:solidFill>
                          <a:miter lim="800000"/>
                          <a:headEnd/>
                          <a:tailEnd/>
                        </a:ln>
                      </wps:spPr>
                      <wps:txbx>
                        <w:txbxContent>
                          <w:p w:rsidR="00EF5886" w:rsidRPr="00D11E96" w:rsidRDefault="00EF5886">
                            <w:pPr>
                              <w:jc w:val="center"/>
                              <w:rPr>
                                <w:rFonts w:ascii="Arial" w:hAnsi="Arial"/>
                                <w:lang w:val="en-US"/>
                              </w:rPr>
                            </w:pPr>
                            <w:r w:rsidRPr="00D11E96">
                              <w:rPr>
                                <w:rFonts w:ascii="Arial" w:hAnsi="Arial"/>
                                <w:lang w:val="en-US"/>
                              </w:rPr>
                              <w:t>1. General Information</w:t>
                            </w:r>
                          </w:p>
                          <w:p w:rsidR="00EF5886" w:rsidRDefault="00EF5886">
                            <w:pPr>
                              <w:jc w:val="center"/>
                              <w:rPr>
                                <w:rFonts w:ascii="Arial" w:hAnsi="Aria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6.45pt;margin-top:.8pt;width:495pt;height:21.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" o:allowincell="f" fillcolor="silver">
                <v:textbox inset="1pt,1pt,1pt,1pt">
                  <w:txbxContent>
                    <w:p w:rsidR="00EF5886" w:rsidRPr="00D11E96" w:rsidRDefault="00EF5886">
                      <w:pPr>
                        <w:jc w:val="center"/>
                        <w:rPr>
                          <w:rFonts w:ascii="Arial" w:hAnsi="Arial"/>
                          <w:lang w:val="en-US"/>
                        </w:rPr>
                      </w:pPr>
                      <w:r w:rsidRPr="00D11E96">
                        <w:rPr>
                          <w:rFonts w:ascii="Arial" w:hAnsi="Arial"/>
                          <w:lang w:val="en-US"/>
                        </w:rPr>
                        <w:t>1. General Information</w:t>
                      </w:r>
                    </w:p>
                    <w:p w:rsidR="00EF5886" w:rsidRDefault="00EF5886">
                      <w:pPr>
                        <w:jc w:val="center"/>
                        <w:rPr>
                          <w:rFonts w:ascii="Arial" w:hAnsi="Arial"/>
                        </w:rPr>
                      </w:pPr>
                    </w:p>
                  </w:txbxContent>
                </v:textbox>
              </v:rect>
            </w:pict>
          </mc:Fallback>
        </mc:AlternateContent>
      </w:r>
    </w:p>
    <w:p w:rsidR="00FE7EDD" w:rsidRDefault="00FE7EDD">
      <w:pPr>
        <w:rPr>
          <w:rFonts w:ascii="Arial" w:hAnsi="Arial"/>
          <w:lang w:val="en-GB"/>
        </w:rPr>
      </w:pPr>
    </w:p>
    <w:p w:rsidR="00FE7EDD" w:rsidRDefault="00FE7EDD">
      <w:pPr>
        <w:rPr>
          <w:rFonts w:ascii="Arial" w:hAnsi="Arial"/>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458"/>
      </w:tblGrid>
      <w:tr w:rsidR="00FE7EDD">
        <w:trPr>
          <w:trHeight w:val="458"/>
        </w:trPr>
        <w:tc>
          <w:tcPr>
            <w:tcW w:w="2694" w:type="dxa"/>
          </w:tcPr>
          <w:p w:rsidR="00FE7EDD" w:rsidRPr="00B45B07" w:rsidRDefault="00FE7EDD">
            <w:pPr>
              <w:rPr>
                <w:rFonts w:ascii="Arial" w:hAnsi="Arial"/>
                <w:u w:val="single"/>
                <w:lang w:val="en-GB"/>
              </w:rPr>
            </w:pPr>
            <w:r>
              <w:rPr>
                <w:rFonts w:ascii="Arial" w:hAnsi="Arial"/>
                <w:lang w:val="en-GB"/>
              </w:rPr>
              <w:t xml:space="preserve">1.1 </w:t>
            </w:r>
            <w:r>
              <w:rPr>
                <w:rFonts w:ascii="Arial" w:hAnsi="Arial"/>
                <w:u w:val="single"/>
                <w:lang w:val="en-GB"/>
              </w:rPr>
              <w:t>Acronym</w:t>
            </w:r>
          </w:p>
        </w:tc>
        <w:tc>
          <w:tcPr>
            <w:tcW w:w="7512" w:type="dxa"/>
          </w:tcPr>
          <w:p w:rsidR="00FE7EDD" w:rsidRDefault="00524CE6">
            <w:pPr>
              <w:rPr>
                <w:rFonts w:ascii="Arial" w:hAnsi="Arial"/>
                <w:lang w:val="en-GB"/>
              </w:rPr>
            </w:pPr>
            <w:r>
              <w:rPr>
                <w:rFonts w:ascii="Arial" w:hAnsi="Arial"/>
                <w:lang w:val="en-GB"/>
              </w:rPr>
              <w:t>HT</w:t>
            </w:r>
          </w:p>
        </w:tc>
      </w:tr>
      <w:tr w:rsidR="00FE7EDD">
        <w:trPr>
          <w:trHeight w:val="408"/>
        </w:trPr>
        <w:tc>
          <w:tcPr>
            <w:tcW w:w="2694" w:type="dxa"/>
          </w:tcPr>
          <w:p w:rsidR="00FE7EDD" w:rsidRDefault="00FE7EDD">
            <w:pPr>
              <w:rPr>
                <w:rFonts w:ascii="Arial" w:hAnsi="Arial"/>
                <w:lang w:val="en-GB"/>
              </w:rPr>
            </w:pPr>
            <w:r>
              <w:rPr>
                <w:rFonts w:ascii="Arial" w:hAnsi="Arial"/>
                <w:lang w:val="en-GB"/>
              </w:rPr>
              <w:t xml:space="preserve">1.2 </w:t>
            </w:r>
            <w:r>
              <w:rPr>
                <w:rFonts w:ascii="Arial" w:hAnsi="Arial"/>
                <w:u w:val="single"/>
                <w:lang w:val="en-GB"/>
              </w:rPr>
              <w:t>Title</w:t>
            </w:r>
          </w:p>
        </w:tc>
        <w:tc>
          <w:tcPr>
            <w:tcW w:w="7512" w:type="dxa"/>
          </w:tcPr>
          <w:p w:rsidR="00FE7EDD" w:rsidRDefault="00524CE6">
            <w:pPr>
              <w:rPr>
                <w:rFonts w:ascii="Arial" w:hAnsi="Arial"/>
                <w:lang w:val="en-GB"/>
              </w:rPr>
            </w:pPr>
            <w:r>
              <w:rPr>
                <w:rFonts w:ascii="Arial" w:hAnsi="Arial"/>
                <w:lang w:val="en-GB"/>
              </w:rPr>
              <w:t>Hyper Technology</w:t>
            </w:r>
          </w:p>
        </w:tc>
      </w:tr>
      <w:tr w:rsidR="00FE7EDD">
        <w:trPr>
          <w:trHeight w:val="579"/>
        </w:trPr>
        <w:tc>
          <w:tcPr>
            <w:tcW w:w="2694" w:type="dxa"/>
          </w:tcPr>
          <w:p w:rsidR="00FE7EDD" w:rsidRDefault="00FE7EDD">
            <w:pPr>
              <w:rPr>
                <w:rFonts w:ascii="Arial" w:hAnsi="Arial"/>
                <w:lang w:val="en-GB"/>
              </w:rPr>
            </w:pPr>
            <w:r>
              <w:rPr>
                <w:rFonts w:ascii="Arial" w:hAnsi="Arial"/>
                <w:lang w:val="en-GB"/>
              </w:rPr>
              <w:t xml:space="preserve">1.3 </w:t>
            </w:r>
            <w:r>
              <w:rPr>
                <w:rFonts w:ascii="Arial" w:hAnsi="Arial"/>
                <w:u w:val="single"/>
                <w:lang w:val="en-GB"/>
              </w:rPr>
              <w:t>Summary</w:t>
            </w:r>
          </w:p>
        </w:tc>
        <w:tc>
          <w:tcPr>
            <w:tcW w:w="7512" w:type="dxa"/>
          </w:tcPr>
          <w:p w:rsidR="00FE7EDD" w:rsidRDefault="00E773D8">
            <w:pPr>
              <w:rPr>
                <w:rFonts w:ascii="Arial" w:hAnsi="Arial"/>
                <w:lang w:val="en-GB"/>
              </w:rPr>
            </w:pPr>
            <w:r>
              <w:rPr>
                <w:rFonts w:ascii="Arial" w:hAnsi="Arial"/>
                <w:lang w:val="en-GB"/>
              </w:rPr>
              <w:t>Medical devices com</w:t>
            </w:r>
            <w:r w:rsidR="00524CE6">
              <w:rPr>
                <w:rFonts w:ascii="Arial" w:hAnsi="Arial"/>
                <w:lang w:val="en-GB"/>
              </w:rPr>
              <w:t>p</w:t>
            </w:r>
            <w:r>
              <w:rPr>
                <w:rFonts w:ascii="Arial" w:hAnsi="Arial"/>
                <w:lang w:val="en-GB"/>
              </w:rPr>
              <w:t>a</w:t>
            </w:r>
            <w:r w:rsidR="00524CE6">
              <w:rPr>
                <w:rFonts w:ascii="Arial" w:hAnsi="Arial"/>
                <w:lang w:val="en-GB"/>
              </w:rPr>
              <w:t>ny</w:t>
            </w:r>
          </w:p>
        </w:tc>
      </w:tr>
      <w:tr w:rsidR="00E77EC4" w:rsidRPr="00E77EC4">
        <w:trPr>
          <w:trHeight w:val="579"/>
        </w:trPr>
        <w:tc>
          <w:tcPr>
            <w:tcW w:w="2694" w:type="dxa"/>
          </w:tcPr>
          <w:p w:rsidR="00E77EC4" w:rsidRDefault="00E77EC4">
            <w:pPr>
              <w:rPr>
                <w:rFonts w:ascii="Arial" w:hAnsi="Arial"/>
                <w:u w:val="single"/>
                <w:lang w:val="en-GB"/>
              </w:rPr>
            </w:pPr>
            <w:r>
              <w:rPr>
                <w:rFonts w:ascii="Arial" w:hAnsi="Arial"/>
                <w:lang w:val="en-GB"/>
              </w:rPr>
              <w:t xml:space="preserve">1.4. </w:t>
            </w:r>
            <w:r w:rsidRPr="00E77EC4">
              <w:rPr>
                <w:rFonts w:ascii="Arial" w:hAnsi="Arial"/>
                <w:u w:val="single"/>
                <w:lang w:val="en-GB"/>
              </w:rPr>
              <w:t>Proposal Area</w:t>
            </w:r>
          </w:p>
          <w:p w:rsidR="00E77EC4" w:rsidRDefault="00E77EC4">
            <w:pPr>
              <w:rPr>
                <w:rFonts w:ascii="Arial" w:hAnsi="Arial"/>
                <w:u w:val="single"/>
                <w:lang w:val="en-GB"/>
              </w:rPr>
            </w:pPr>
          </w:p>
          <w:p w:rsidR="00E77EC4" w:rsidRDefault="00E77EC4">
            <w:pPr>
              <w:rPr>
                <w:rFonts w:ascii="Arial" w:hAnsi="Arial"/>
                <w:lang w:val="en-GB"/>
              </w:rPr>
            </w:pPr>
          </w:p>
        </w:tc>
        <w:tc>
          <w:tcPr>
            <w:tcW w:w="7512" w:type="dxa"/>
          </w:tcPr>
          <w:p w:rsidR="00E77EC4" w:rsidRDefault="004E5C38" w:rsidP="00E77EC4">
            <w:pPr>
              <w:pStyle w:val="xmsonormal"/>
              <w:shd w:val="clear" w:color="auto" w:fill="FFFFFF"/>
              <w:spacing w:after="75" w:afterAutospacing="0"/>
              <w:ind w:left="375" w:right="360" w:hanging="360"/>
              <w:jc w:val="both"/>
              <w:rPr>
                <w:rFonts w:asciiTheme="minorBidi" w:hAnsiTheme="minorBidi" w:cstheme="minorBidi"/>
                <w:lang w:val="en-US"/>
              </w:rPr>
            </w:pPr>
            <w:hyperlink r:id="rId11" w:tgtFrame="_blank" w:history="1">
              <w:r w:rsidR="00E77EC4" w:rsidRPr="00E77EC4">
                <w:rPr>
                  <w:rStyle w:val="Hyperlink"/>
                  <w:rFonts w:asciiTheme="minorBidi" w:hAnsiTheme="minorBidi" w:cstheme="minorBidi"/>
                  <w:b/>
                  <w:bCs/>
                  <w:color w:val="auto"/>
                  <w:lang w:val="en-US"/>
                </w:rPr>
                <w:t>Strategic Areas</w:t>
              </w:r>
            </w:hyperlink>
            <w:r w:rsidR="00E77EC4" w:rsidRPr="00E77EC4">
              <w:rPr>
                <w:rFonts w:asciiTheme="minorBidi" w:hAnsiTheme="minorBidi" w:cstheme="minorBidi"/>
                <w:lang w:val="en-US"/>
              </w:rPr>
              <w:t xml:space="preserve">: </w:t>
            </w:r>
          </w:p>
          <w:p w:rsidR="00E77EC4" w:rsidRDefault="00E77EC4" w:rsidP="00E77EC4">
            <w:pPr>
              <w:pStyle w:val="xmsonormal"/>
              <w:shd w:val="clear" w:color="auto" w:fill="FFFFFF"/>
              <w:spacing w:before="0" w:beforeAutospacing="0" w:after="0" w:afterAutospacing="0"/>
              <w:ind w:left="374" w:right="357" w:hanging="357"/>
              <w:jc w:val="right"/>
              <w:rPr>
                <w:rFonts w:asciiTheme="minorBidi" w:hAnsiTheme="minorBidi" w:cstheme="minorBidi"/>
                <w:lang w:val="en-US"/>
              </w:rPr>
            </w:pPr>
            <w:r w:rsidRPr="00E77EC4">
              <w:rPr>
                <w:rFonts w:asciiTheme="minorBidi" w:hAnsiTheme="minorBidi" w:cstheme="minorBidi"/>
                <w:lang w:val="en-US"/>
              </w:rPr>
              <w:t xml:space="preserve">Wireless and </w:t>
            </w:r>
            <w:r>
              <w:rPr>
                <w:rFonts w:asciiTheme="minorBidi" w:hAnsiTheme="minorBidi" w:cstheme="minorBidi"/>
                <w:lang w:val="en-US"/>
              </w:rPr>
              <w:t xml:space="preserve">Cyber Security                                                       </w:t>
            </w:r>
            <w:r w:rsidRPr="00E77EC4">
              <w:rPr>
                <w:rFonts w:asciiTheme="minorHAnsi" w:eastAsia="ヒラギノ角ゴ Pro W3" w:hAnsiTheme="minorHAnsi" w:cstheme="minorHAnsi"/>
                <w:sz w:val="28"/>
                <w:szCs w:val="28"/>
                <w:lang w:val="en-US" w:eastAsia="fr-FR"/>
              </w:rPr>
              <w:t>□</w:t>
            </w:r>
          </w:p>
          <w:p w:rsidR="00E77EC4" w:rsidRPr="00E77EC4" w:rsidRDefault="00E77EC4" w:rsidP="00E77EC4">
            <w:pPr>
              <w:pStyle w:val="xmsonormal"/>
              <w:shd w:val="clear" w:color="auto" w:fill="FFFFFF"/>
              <w:spacing w:before="0" w:beforeAutospacing="0" w:after="0" w:afterAutospacing="0"/>
              <w:ind w:left="374" w:right="357" w:hanging="357"/>
              <w:jc w:val="right"/>
              <w:rPr>
                <w:rFonts w:asciiTheme="minorBidi" w:hAnsiTheme="minorBidi" w:cstheme="minorBidi"/>
                <w:lang w:val="en-US"/>
              </w:rPr>
            </w:pPr>
            <w:r>
              <w:rPr>
                <w:rFonts w:asciiTheme="minorBidi" w:hAnsiTheme="minorBidi" w:cstheme="minorBidi"/>
                <w:lang w:val="en-US"/>
              </w:rPr>
              <w:t xml:space="preserve">Electronics and </w:t>
            </w:r>
            <w:r w:rsidRPr="00E77EC4">
              <w:rPr>
                <w:rFonts w:asciiTheme="minorBidi" w:hAnsiTheme="minorBidi" w:cstheme="minorBidi"/>
                <w:lang w:val="en-US"/>
              </w:rPr>
              <w:t>Embedde</w:t>
            </w:r>
            <w:r>
              <w:rPr>
                <w:rFonts w:asciiTheme="minorBidi" w:hAnsiTheme="minorBidi" w:cstheme="minorBidi"/>
                <w:lang w:val="en-US"/>
              </w:rPr>
              <w:t xml:space="preserve">d Systems for ICT Applications          </w:t>
            </w:r>
            <w:r w:rsidRPr="00524CE6">
              <w:rPr>
                <w:rFonts w:asciiTheme="minorHAnsi" w:eastAsia="ヒラギノ角ゴ Pro W3" w:hAnsiTheme="minorHAnsi" w:cstheme="minorHAnsi"/>
                <w:sz w:val="28"/>
                <w:szCs w:val="28"/>
                <w:highlight w:val="yellow"/>
                <w:lang w:val="en-US" w:eastAsia="fr-FR"/>
              </w:rPr>
              <w:t>□</w:t>
            </w:r>
          </w:p>
          <w:p w:rsidR="00E77EC4" w:rsidRDefault="00EC04D8" w:rsidP="00E77EC4">
            <w:pPr>
              <w:pStyle w:val="xmsonormal"/>
              <w:shd w:val="clear" w:color="auto" w:fill="FFFFFF"/>
              <w:tabs>
                <w:tab w:val="right" w:pos="6939"/>
              </w:tabs>
              <w:spacing w:before="0" w:beforeAutospacing="0" w:after="0" w:afterAutospacing="0"/>
              <w:ind w:left="374" w:right="357" w:hanging="357"/>
              <w:jc w:val="right"/>
              <w:rPr>
                <w:rFonts w:asciiTheme="minorHAnsi" w:eastAsia="ヒラギノ角ゴ Pro W3" w:hAnsiTheme="minorHAnsi" w:cstheme="minorHAnsi"/>
                <w:sz w:val="28"/>
                <w:szCs w:val="28"/>
                <w:lang w:val="en-US" w:eastAsia="fr-FR"/>
              </w:rPr>
            </w:pPr>
            <w:r>
              <w:rPr>
                <w:rFonts w:asciiTheme="minorBidi" w:hAnsiTheme="minorBidi" w:cstheme="minorBidi"/>
                <w:lang w:val="en-US"/>
              </w:rPr>
              <w:t xml:space="preserve"> </w:t>
            </w:r>
            <w:r w:rsidR="00E77EC4">
              <w:rPr>
                <w:rFonts w:asciiTheme="minorBidi" w:hAnsiTheme="minorBidi" w:cstheme="minorBidi"/>
                <w:lang w:val="en-US"/>
              </w:rPr>
              <w:t xml:space="preserve">ICT for </w:t>
            </w:r>
            <w:r w:rsidR="00356CFD">
              <w:rPr>
                <w:rFonts w:asciiTheme="minorBidi" w:hAnsiTheme="minorBidi" w:cstheme="minorBidi"/>
                <w:lang w:val="en-US"/>
              </w:rPr>
              <w:t>Homeland Security</w:t>
            </w:r>
            <w:r w:rsidR="00E77EC4">
              <w:rPr>
                <w:rFonts w:asciiTheme="minorBidi" w:hAnsiTheme="minorBidi" w:cstheme="minorBidi"/>
                <w:lang w:val="en-US"/>
              </w:rPr>
              <w:tab/>
            </w:r>
            <w:r w:rsidR="00E77EC4" w:rsidRPr="00E77EC4">
              <w:rPr>
                <w:rFonts w:asciiTheme="minorHAnsi" w:eastAsia="ヒラギノ角ゴ Pro W3" w:hAnsiTheme="minorHAnsi" w:cstheme="minorHAnsi"/>
                <w:sz w:val="28"/>
                <w:szCs w:val="28"/>
                <w:lang w:val="en-US" w:eastAsia="fr-FR"/>
              </w:rPr>
              <w:t>□</w:t>
            </w:r>
          </w:p>
          <w:p w:rsidR="00356CFD" w:rsidRPr="00E77EC4" w:rsidRDefault="00356CFD" w:rsidP="00E77EC4">
            <w:pPr>
              <w:pStyle w:val="xmsonormal"/>
              <w:shd w:val="clear" w:color="auto" w:fill="FFFFFF"/>
              <w:tabs>
                <w:tab w:val="right" w:pos="6939"/>
              </w:tabs>
              <w:spacing w:before="0" w:beforeAutospacing="0" w:after="0" w:afterAutospacing="0"/>
              <w:ind w:left="374" w:right="357" w:hanging="357"/>
              <w:jc w:val="right"/>
              <w:rPr>
                <w:rFonts w:asciiTheme="minorBidi" w:hAnsiTheme="minorBidi" w:cstheme="minorBidi"/>
                <w:lang w:val="en-US"/>
              </w:rPr>
            </w:pPr>
            <w:r>
              <w:rPr>
                <w:rFonts w:asciiTheme="minorBidi" w:hAnsiTheme="minorBidi" w:cstheme="minorBidi"/>
                <w:lang w:val="en-US"/>
              </w:rPr>
              <w:t xml:space="preserve"> ICT for Transportation</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Default="00E77EC4" w:rsidP="00E77EC4">
            <w:pPr>
              <w:pStyle w:val="xmsonormal"/>
              <w:shd w:val="clear" w:color="auto" w:fill="FFFFFF"/>
              <w:tabs>
                <w:tab w:val="right" w:pos="6939"/>
              </w:tabs>
              <w:spacing w:before="0" w:beforeAutospacing="0" w:after="0" w:afterAutospacing="0"/>
              <w:ind w:left="374" w:right="357" w:hanging="357"/>
              <w:jc w:val="right"/>
              <w:rPr>
                <w:rFonts w:asciiTheme="minorBidi" w:hAnsiTheme="minorBidi" w:cstheme="minorBidi"/>
                <w:lang w:val="en-US"/>
              </w:rPr>
            </w:pPr>
            <w:r>
              <w:rPr>
                <w:rFonts w:asciiTheme="minorBidi" w:hAnsiTheme="minorBidi" w:cstheme="minorBidi"/>
                <w:lang w:val="en-US"/>
              </w:rPr>
              <w:t xml:space="preserve"> </w:t>
            </w:r>
            <w:r w:rsidRPr="00E77EC4">
              <w:rPr>
                <w:rFonts w:asciiTheme="minorBidi" w:hAnsiTheme="minorBidi" w:cstheme="minorBidi"/>
                <w:lang w:val="en-US"/>
              </w:rPr>
              <w:t xml:space="preserve">ICT </w:t>
            </w:r>
            <w:r>
              <w:rPr>
                <w:rFonts w:asciiTheme="minorBidi" w:hAnsiTheme="minorBidi" w:cstheme="minorBidi"/>
                <w:lang w:val="en-US"/>
              </w:rPr>
              <w:t>for Health</w:t>
            </w:r>
            <w:r>
              <w:rPr>
                <w:rFonts w:asciiTheme="minorBidi" w:hAnsiTheme="minorBidi" w:cstheme="minorBidi"/>
                <w:lang w:val="en-US"/>
              </w:rPr>
              <w:tab/>
            </w:r>
            <w:r w:rsidRPr="00524CE6">
              <w:rPr>
                <w:rFonts w:asciiTheme="minorHAnsi" w:eastAsia="ヒラギノ角ゴ Pro W3" w:hAnsiTheme="minorHAnsi" w:cstheme="minorHAnsi"/>
                <w:sz w:val="28"/>
                <w:szCs w:val="28"/>
                <w:highlight w:val="yellow"/>
                <w:lang w:val="en-US" w:eastAsia="fr-FR"/>
              </w:rPr>
              <w:t>□</w:t>
            </w:r>
          </w:p>
          <w:p w:rsidR="00E77EC4" w:rsidRPr="00E77EC4" w:rsidRDefault="00E77EC4" w:rsidP="00E77EC4">
            <w:pPr>
              <w:pStyle w:val="xmsonormal"/>
              <w:shd w:val="clear" w:color="auto" w:fill="FFFFFF"/>
              <w:tabs>
                <w:tab w:val="right" w:pos="6939"/>
              </w:tabs>
              <w:spacing w:before="0" w:beforeAutospacing="0" w:after="0" w:afterAutospacing="0"/>
              <w:ind w:left="374" w:right="357" w:hanging="357"/>
              <w:jc w:val="right"/>
              <w:rPr>
                <w:rFonts w:asciiTheme="minorBidi" w:hAnsiTheme="minorBidi" w:cstheme="minorBidi"/>
                <w:lang w:val="en-US"/>
              </w:rPr>
            </w:pPr>
            <w:r>
              <w:rPr>
                <w:rFonts w:asciiTheme="minorBidi" w:hAnsiTheme="minorBidi" w:cstheme="minorBidi"/>
                <w:lang w:val="en-US"/>
              </w:rPr>
              <w:t xml:space="preserve"> ICT for Agriculture</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Default="00E77EC4" w:rsidP="00E77EC4">
            <w:pPr>
              <w:pStyle w:val="xmsonormal"/>
              <w:shd w:val="clear" w:color="auto" w:fill="FFFFFF"/>
              <w:tabs>
                <w:tab w:val="right" w:pos="6939"/>
              </w:tabs>
              <w:spacing w:before="0" w:beforeAutospacing="0" w:after="0" w:afterAutospacing="0"/>
              <w:ind w:left="374" w:right="357" w:hanging="357"/>
              <w:jc w:val="right"/>
              <w:rPr>
                <w:rFonts w:asciiTheme="minorBidi" w:hAnsiTheme="minorBidi" w:cstheme="minorBidi"/>
                <w:lang w:val="en-US"/>
              </w:rPr>
            </w:pPr>
            <w:r>
              <w:rPr>
                <w:rFonts w:asciiTheme="minorBidi" w:hAnsiTheme="minorBidi" w:cstheme="minorBidi"/>
                <w:lang w:val="en-US"/>
              </w:rPr>
              <w:t xml:space="preserve"> ICT for the Disabled</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Pr="00E77EC4" w:rsidRDefault="00E77EC4" w:rsidP="00E77EC4">
            <w:pPr>
              <w:pStyle w:val="xmsonormal"/>
              <w:shd w:val="clear" w:color="auto" w:fill="FFFFFF"/>
              <w:tabs>
                <w:tab w:val="right" w:pos="6939"/>
              </w:tabs>
              <w:spacing w:before="0" w:beforeAutospacing="0" w:after="0" w:afterAutospacing="0"/>
              <w:ind w:left="374" w:right="357" w:hanging="357"/>
              <w:jc w:val="right"/>
              <w:rPr>
                <w:rFonts w:asciiTheme="minorBidi" w:hAnsiTheme="minorBidi" w:cstheme="minorBidi"/>
                <w:lang w:val="en-US"/>
              </w:rPr>
            </w:pPr>
            <w:r>
              <w:rPr>
                <w:rFonts w:asciiTheme="minorBidi" w:hAnsiTheme="minorBidi" w:cstheme="minorBidi"/>
                <w:lang w:val="en-US"/>
              </w:rPr>
              <w:t xml:space="preserve"> ICT for Education</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Pr="00E77EC4" w:rsidRDefault="00E77EC4" w:rsidP="00E77EC4">
            <w:pPr>
              <w:pStyle w:val="xmsonormal"/>
              <w:shd w:val="clear" w:color="auto" w:fill="FFFFFF"/>
              <w:tabs>
                <w:tab w:val="right" w:pos="6939"/>
              </w:tabs>
              <w:spacing w:before="0" w:beforeAutospacing="0" w:after="0" w:afterAutospacing="0"/>
              <w:ind w:left="374" w:right="357" w:hanging="357"/>
              <w:jc w:val="right"/>
              <w:rPr>
                <w:rFonts w:asciiTheme="minorBidi" w:hAnsiTheme="minorBidi" w:cstheme="minorBidi"/>
                <w:lang w:val="en-US"/>
              </w:rPr>
            </w:pPr>
            <w:r>
              <w:rPr>
                <w:rFonts w:asciiTheme="minorBidi" w:hAnsiTheme="minorBidi" w:cstheme="minorBidi"/>
                <w:lang w:val="en-US"/>
              </w:rPr>
              <w:t xml:space="preserve"> ICT for Energy</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Default="004E5C38" w:rsidP="00E77EC4">
            <w:pPr>
              <w:pStyle w:val="xmsonormal"/>
              <w:shd w:val="clear" w:color="auto" w:fill="FFFFFF"/>
              <w:spacing w:after="75" w:afterAutospacing="0"/>
              <w:ind w:left="15" w:right="360"/>
              <w:jc w:val="both"/>
              <w:rPr>
                <w:rFonts w:asciiTheme="minorBidi" w:hAnsiTheme="minorBidi" w:cstheme="minorBidi"/>
                <w:lang w:val="en-US"/>
              </w:rPr>
            </w:pPr>
            <w:hyperlink r:id="rId12" w:tgtFrame="_blank" w:history="1">
              <w:r w:rsidR="00E77EC4" w:rsidRPr="00E77EC4">
                <w:rPr>
                  <w:rStyle w:val="Hyperlink"/>
                  <w:rFonts w:asciiTheme="minorBidi" w:hAnsiTheme="minorBidi" w:cstheme="minorBidi"/>
                  <w:b/>
                  <w:bCs/>
                  <w:color w:val="auto"/>
                  <w:lang w:val="en-US"/>
                </w:rPr>
                <w:t>Technology-Trend Areas</w:t>
              </w:r>
            </w:hyperlink>
            <w:r w:rsidR="00E77EC4" w:rsidRPr="00E77EC4">
              <w:rPr>
                <w:rFonts w:asciiTheme="minorBidi" w:hAnsiTheme="minorBidi" w:cstheme="minorBidi"/>
                <w:lang w:val="en-US"/>
              </w:rPr>
              <w:t xml:space="preserve">: </w:t>
            </w:r>
          </w:p>
          <w:p w:rsidR="00E77EC4" w:rsidRDefault="00E77EC4" w:rsidP="00E77EC4">
            <w:pPr>
              <w:pStyle w:val="xmsonormal"/>
              <w:shd w:val="clear" w:color="auto" w:fill="FFFFFF"/>
              <w:tabs>
                <w:tab w:val="right" w:pos="6939"/>
              </w:tabs>
              <w:spacing w:before="0" w:beforeAutospacing="0" w:after="0" w:afterAutospacing="0"/>
              <w:ind w:left="17" w:right="357"/>
              <w:jc w:val="both"/>
              <w:rPr>
                <w:rFonts w:asciiTheme="minorBidi" w:hAnsiTheme="minorBidi" w:cstheme="minorBidi"/>
                <w:lang w:val="en-US"/>
              </w:rPr>
            </w:pPr>
            <w:r w:rsidRPr="00E77EC4">
              <w:rPr>
                <w:rFonts w:asciiTheme="minorBidi" w:hAnsiTheme="minorBidi" w:cstheme="minorBidi"/>
                <w:lang w:val="en-US"/>
              </w:rPr>
              <w:t>Mobile Applications and Computing</w:t>
            </w:r>
            <w:r>
              <w:rPr>
                <w:rFonts w:asciiTheme="minorBidi" w:hAnsiTheme="minorBidi" w:cstheme="minorBidi"/>
                <w:lang w:val="en-US"/>
              </w:rPr>
              <w:tab/>
            </w:r>
            <w:r w:rsidRPr="00524CE6">
              <w:rPr>
                <w:rFonts w:asciiTheme="minorHAnsi" w:eastAsia="ヒラギノ角ゴ Pro W3" w:hAnsiTheme="minorHAnsi" w:cstheme="minorHAnsi"/>
                <w:sz w:val="28"/>
                <w:szCs w:val="28"/>
                <w:highlight w:val="yellow"/>
                <w:lang w:val="en-US" w:eastAsia="fr-FR"/>
              </w:rPr>
              <w:t>□</w:t>
            </w:r>
          </w:p>
          <w:p w:rsidR="00E77EC4" w:rsidRDefault="00E77EC4" w:rsidP="00E77EC4">
            <w:pPr>
              <w:pStyle w:val="xmsonormal"/>
              <w:shd w:val="clear" w:color="auto" w:fill="FFFFFF"/>
              <w:tabs>
                <w:tab w:val="right" w:pos="6939"/>
              </w:tabs>
              <w:spacing w:before="0" w:beforeAutospacing="0" w:after="0" w:afterAutospacing="0"/>
              <w:ind w:left="17" w:right="357"/>
              <w:jc w:val="both"/>
              <w:rPr>
                <w:rFonts w:asciiTheme="minorBidi" w:hAnsiTheme="minorBidi" w:cstheme="minorBidi"/>
                <w:lang w:val="en-US"/>
              </w:rPr>
            </w:pPr>
            <w:r w:rsidRPr="00E77EC4">
              <w:rPr>
                <w:rFonts w:asciiTheme="minorBidi" w:hAnsiTheme="minorBidi" w:cstheme="minorBidi"/>
                <w:lang w:val="en-US"/>
              </w:rPr>
              <w:t>Cloud Computi</w:t>
            </w:r>
            <w:r>
              <w:rPr>
                <w:rFonts w:asciiTheme="minorBidi" w:hAnsiTheme="minorBidi" w:cstheme="minorBidi"/>
                <w:lang w:val="en-US"/>
              </w:rPr>
              <w:t xml:space="preserve">ng </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Default="00E77EC4" w:rsidP="00E77EC4">
            <w:pPr>
              <w:pStyle w:val="xmsonormal"/>
              <w:shd w:val="clear" w:color="auto" w:fill="FFFFFF"/>
              <w:tabs>
                <w:tab w:val="right" w:pos="6939"/>
              </w:tabs>
              <w:spacing w:before="0" w:beforeAutospacing="0" w:after="0" w:afterAutospacing="0"/>
              <w:ind w:left="17" w:right="357"/>
              <w:jc w:val="both"/>
              <w:rPr>
                <w:rFonts w:asciiTheme="minorBidi" w:hAnsiTheme="minorBidi" w:cstheme="minorBidi"/>
                <w:lang w:val="en-US"/>
              </w:rPr>
            </w:pPr>
            <w:r>
              <w:rPr>
                <w:rFonts w:asciiTheme="minorBidi" w:hAnsiTheme="minorBidi" w:cstheme="minorBidi"/>
                <w:lang w:val="en-US"/>
              </w:rPr>
              <w:t>Data Analytics and Big Data</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Default="00E77EC4" w:rsidP="00E77EC4">
            <w:pPr>
              <w:pStyle w:val="xmsonormal"/>
              <w:shd w:val="clear" w:color="auto" w:fill="FFFFFF"/>
              <w:tabs>
                <w:tab w:val="right" w:pos="6939"/>
              </w:tabs>
              <w:spacing w:before="0" w:beforeAutospacing="0" w:after="0" w:afterAutospacing="0"/>
              <w:ind w:left="17" w:right="357"/>
              <w:jc w:val="both"/>
              <w:rPr>
                <w:rFonts w:asciiTheme="minorBidi" w:hAnsiTheme="minorBidi" w:cstheme="minorBidi"/>
                <w:lang w:val="en-US"/>
              </w:rPr>
            </w:pPr>
            <w:r>
              <w:rPr>
                <w:rFonts w:asciiTheme="minorBidi" w:hAnsiTheme="minorBidi" w:cstheme="minorBidi"/>
                <w:lang w:val="en-US"/>
              </w:rPr>
              <w:t>Internet of Things</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Default="00E77EC4" w:rsidP="00E77EC4">
            <w:pPr>
              <w:pStyle w:val="xmsonormal"/>
              <w:shd w:val="clear" w:color="auto" w:fill="FFFFFF"/>
              <w:tabs>
                <w:tab w:val="right" w:pos="6939"/>
              </w:tabs>
              <w:spacing w:before="0" w:beforeAutospacing="0" w:after="0" w:afterAutospacing="0"/>
              <w:ind w:left="17" w:right="357"/>
              <w:jc w:val="both"/>
              <w:rPr>
                <w:rFonts w:asciiTheme="minorBidi" w:hAnsiTheme="minorBidi" w:cstheme="minorBidi"/>
                <w:lang w:val="en-US"/>
              </w:rPr>
            </w:pPr>
            <w:r w:rsidRPr="00E77EC4">
              <w:rPr>
                <w:rFonts w:asciiTheme="minorBidi" w:hAnsiTheme="minorBidi" w:cstheme="minorBidi"/>
                <w:lang w:val="en-US"/>
              </w:rPr>
              <w:t>Gamifi</w:t>
            </w:r>
            <w:r>
              <w:rPr>
                <w:rFonts w:asciiTheme="minorBidi" w:hAnsiTheme="minorBidi" w:cstheme="minorBidi"/>
                <w:lang w:val="en-US"/>
              </w:rPr>
              <w:t>cation</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Default="00E77EC4" w:rsidP="00E77EC4">
            <w:pPr>
              <w:pStyle w:val="xmsonormal"/>
              <w:shd w:val="clear" w:color="auto" w:fill="FFFFFF"/>
              <w:tabs>
                <w:tab w:val="right" w:pos="6939"/>
              </w:tabs>
              <w:spacing w:before="0" w:beforeAutospacing="0" w:after="0" w:afterAutospacing="0"/>
              <w:ind w:left="17" w:right="357"/>
              <w:jc w:val="both"/>
              <w:rPr>
                <w:rFonts w:asciiTheme="minorBidi" w:hAnsiTheme="minorBidi" w:cstheme="minorBidi"/>
                <w:lang w:val="en-US"/>
              </w:rPr>
            </w:pPr>
            <w:r w:rsidRPr="00E77EC4">
              <w:rPr>
                <w:rFonts w:asciiTheme="minorBidi" w:hAnsiTheme="minorBidi" w:cstheme="minorBidi"/>
                <w:lang w:val="en-US"/>
              </w:rPr>
              <w:t>Cogn</w:t>
            </w:r>
            <w:r>
              <w:rPr>
                <w:rFonts w:asciiTheme="minorBidi" w:hAnsiTheme="minorBidi" w:cstheme="minorBidi"/>
                <w:lang w:val="en-US"/>
              </w:rPr>
              <w:t>itive Computing</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E77EC4" w:rsidRDefault="00E77EC4" w:rsidP="00C865BE">
            <w:pPr>
              <w:pStyle w:val="xmsonormal"/>
              <w:shd w:val="clear" w:color="auto" w:fill="FFFFFF"/>
              <w:tabs>
                <w:tab w:val="right" w:pos="6939"/>
              </w:tabs>
              <w:spacing w:before="0" w:beforeAutospacing="0" w:after="0" w:afterAutospacing="0"/>
              <w:ind w:right="357"/>
              <w:jc w:val="both"/>
              <w:rPr>
                <w:rFonts w:asciiTheme="minorHAnsi" w:eastAsia="ヒラギノ角ゴ Pro W3" w:hAnsiTheme="minorHAnsi" w:cstheme="minorHAnsi"/>
                <w:sz w:val="28"/>
                <w:szCs w:val="28"/>
                <w:lang w:val="en-US" w:eastAsia="fr-FR"/>
              </w:rPr>
            </w:pPr>
            <w:r>
              <w:rPr>
                <w:rFonts w:asciiTheme="minorBidi" w:hAnsiTheme="minorBidi" w:cstheme="minorBidi"/>
                <w:lang w:val="en-US"/>
              </w:rPr>
              <w:t>Smart Machines</w:t>
            </w:r>
            <w:r>
              <w:rPr>
                <w:rFonts w:asciiTheme="minorBidi" w:hAnsiTheme="minorBidi" w:cstheme="minorBidi"/>
                <w:lang w:val="en-US"/>
              </w:rPr>
              <w:tab/>
            </w:r>
            <w:r w:rsidRPr="00E77EC4">
              <w:rPr>
                <w:rFonts w:asciiTheme="minorHAnsi" w:eastAsia="ヒラギノ角ゴ Pro W3" w:hAnsiTheme="minorHAnsi" w:cstheme="minorHAnsi"/>
                <w:sz w:val="28"/>
                <w:szCs w:val="28"/>
                <w:lang w:val="en-US" w:eastAsia="fr-FR"/>
              </w:rPr>
              <w:t>□</w:t>
            </w:r>
          </w:p>
          <w:p w:rsidR="00C865BE" w:rsidRPr="00C865BE" w:rsidRDefault="00C865BE" w:rsidP="00C865BE">
            <w:pPr>
              <w:pStyle w:val="xmsonormal"/>
              <w:shd w:val="clear" w:color="auto" w:fill="FFFFFF"/>
              <w:tabs>
                <w:tab w:val="right" w:pos="6939"/>
              </w:tabs>
              <w:spacing w:before="0" w:beforeAutospacing="0" w:after="0" w:afterAutospacing="0"/>
              <w:ind w:right="357"/>
              <w:jc w:val="both"/>
              <w:rPr>
                <w:rFonts w:asciiTheme="minorBidi" w:hAnsiTheme="minorBidi" w:cstheme="minorBidi"/>
                <w:lang w:val="en-US"/>
              </w:rPr>
            </w:pPr>
            <w:r w:rsidRPr="00C865BE">
              <w:rPr>
                <w:rFonts w:asciiTheme="minorBidi" w:hAnsiTheme="minorBidi" w:cstheme="minorBidi"/>
                <w:lang w:val="en-US"/>
              </w:rPr>
              <w:t>Blockchain</w:t>
            </w:r>
            <w:r>
              <w:rPr>
                <w:rFonts w:asciiTheme="minorBidi" w:hAnsiTheme="minorBidi" w:cstheme="minorBidi"/>
                <w:lang w:val="en-US"/>
              </w:rPr>
              <w:t xml:space="preserve">                                                                                    </w:t>
            </w:r>
            <w:r w:rsidRPr="00E77EC4">
              <w:rPr>
                <w:rFonts w:asciiTheme="minorHAnsi" w:eastAsia="ヒラギノ角ゴ Pro W3" w:hAnsiTheme="minorHAnsi" w:cstheme="minorHAnsi"/>
                <w:sz w:val="28"/>
                <w:szCs w:val="28"/>
                <w:lang w:val="en-US" w:eastAsia="fr-FR"/>
              </w:rPr>
              <w:t>□</w:t>
            </w:r>
          </w:p>
          <w:p w:rsidR="00C865BE" w:rsidRPr="00C865BE" w:rsidRDefault="00C865BE" w:rsidP="00C865BE">
            <w:pPr>
              <w:tabs>
                <w:tab w:val="left" w:pos="6939"/>
              </w:tabs>
              <w:rPr>
                <w:rFonts w:asciiTheme="minorBidi" w:hAnsiTheme="minorBidi" w:cstheme="minorBidi"/>
                <w:szCs w:val="24"/>
                <w:lang w:val="en-US"/>
              </w:rPr>
            </w:pPr>
            <w:r w:rsidRPr="00C865BE">
              <w:rPr>
                <w:rFonts w:asciiTheme="minorBidi" w:hAnsiTheme="minorBidi" w:cstheme="minorBidi"/>
                <w:szCs w:val="24"/>
                <w:lang w:val="en-US"/>
              </w:rPr>
              <w:t xml:space="preserve">Virtual and Augmented Reality </w:t>
            </w:r>
            <w:r>
              <w:rPr>
                <w:rFonts w:asciiTheme="minorBidi" w:hAnsiTheme="minorBidi" w:cstheme="minorBidi"/>
                <w:szCs w:val="24"/>
                <w:lang w:val="en-US"/>
              </w:rPr>
              <w:t xml:space="preserve">                                                    </w:t>
            </w:r>
            <w:r w:rsidRPr="00E77EC4">
              <w:rPr>
                <w:rFonts w:asciiTheme="minorHAnsi" w:eastAsia="ヒラギノ角ゴ Pro W3" w:hAnsiTheme="minorHAnsi" w:cstheme="minorHAnsi"/>
                <w:sz w:val="28"/>
                <w:szCs w:val="28"/>
                <w:lang w:val="en-US" w:eastAsia="fr-FR"/>
              </w:rPr>
              <w:t>□</w:t>
            </w:r>
          </w:p>
          <w:p w:rsidR="00E77EC4" w:rsidRPr="00E77EC4" w:rsidRDefault="00E77EC4">
            <w:pPr>
              <w:rPr>
                <w:rFonts w:ascii="Arial" w:hAnsi="Arial"/>
                <w:lang w:val="en-US"/>
              </w:rPr>
            </w:pPr>
          </w:p>
        </w:tc>
      </w:tr>
    </w:tbl>
    <w:p w:rsidR="00626F8C" w:rsidRDefault="00626F8C" w:rsidP="00CD6DEE">
      <w:pPr>
        <w:rPr>
          <w:rFonts w:ascii="Verdana" w:eastAsia="MS Mincho" w:hAnsi="Verdana"/>
          <w:color w:val="000000"/>
          <w:sz w:val="20"/>
          <w:lang w:val="en-US" w:eastAsia="ja-JP"/>
        </w:rPr>
      </w:pPr>
    </w:p>
    <w:p w:rsidR="00E333B0" w:rsidRDefault="00E333B0">
      <w:pPr>
        <w:rPr>
          <w:rFonts w:ascii="Verdana" w:eastAsia="MS Mincho" w:hAnsi="Verdana"/>
          <w:color w:val="000000"/>
          <w:sz w:val="20"/>
          <w:lang w:val="en-US" w:eastAsia="ja-JP"/>
        </w:rPr>
      </w:pPr>
      <w:r>
        <w:rPr>
          <w:rFonts w:ascii="Verdana" w:eastAsia="MS Mincho" w:hAnsi="Verdana"/>
          <w:color w:val="000000"/>
          <w:sz w:val="20"/>
          <w:lang w:val="en-US" w:eastAsia="ja-JP"/>
        </w:rPr>
        <w:br w:type="page"/>
      </w:r>
    </w:p>
    <w:p w:rsidR="00626F8C" w:rsidRPr="00E77EC4" w:rsidRDefault="00626F8C" w:rsidP="00CD6DEE">
      <w:pPr>
        <w:rPr>
          <w:rFonts w:ascii="Verdana" w:eastAsia="MS Mincho" w:hAnsi="Verdana"/>
          <w:color w:val="000000"/>
          <w:sz w:val="20"/>
          <w:lang w:val="en-US" w:eastAsia="ja-JP"/>
        </w:rPr>
      </w:pPr>
    </w:p>
    <w:tbl>
      <w:tblPr>
        <w:tblpPr w:leftFromText="141" w:rightFromText="141" w:vertAnchor="text" w:horzAnchor="margin" w:tblpY="6"/>
        <w:tblW w:w="5000" w:type="pct"/>
        <w:tblCellMar>
          <w:left w:w="0" w:type="dxa"/>
          <w:right w:w="0" w:type="dxa"/>
        </w:tblCellMar>
        <w:tblLook w:val="0000" w:firstRow="0" w:lastRow="0" w:firstColumn="0" w:lastColumn="0" w:noHBand="0" w:noVBand="0"/>
      </w:tblPr>
      <w:tblGrid>
        <w:gridCol w:w="1124"/>
        <w:gridCol w:w="977"/>
        <w:gridCol w:w="1537"/>
        <w:gridCol w:w="839"/>
        <w:gridCol w:w="809"/>
        <w:gridCol w:w="817"/>
        <w:gridCol w:w="832"/>
        <w:gridCol w:w="814"/>
        <w:gridCol w:w="54"/>
        <w:gridCol w:w="347"/>
        <w:gridCol w:w="384"/>
        <w:gridCol w:w="818"/>
        <w:gridCol w:w="832"/>
      </w:tblGrid>
      <w:tr w:rsidR="00356CFD" w:rsidRPr="00E77EC4" w:rsidTr="008A6C32">
        <w:trPr>
          <w:cantSplit/>
          <w:trHeight w:val="408"/>
        </w:trPr>
        <w:tc>
          <w:tcPr>
            <w:tcW w:w="5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n-GB" w:eastAsia="ja-JP"/>
              </w:rPr>
            </w:pPr>
            <w:r>
              <w:rPr>
                <w:rFonts w:ascii="Arial" w:eastAsia="MS Mincho" w:hAnsi="Arial" w:cs="Arial"/>
                <w:color w:val="000000"/>
                <w:szCs w:val="24"/>
                <w:lang w:val="en-GB" w:eastAsia="ja-JP"/>
              </w:rPr>
              <w:t xml:space="preserve">1.5 </w:t>
            </w:r>
            <w:r w:rsidRPr="00CD6DEE">
              <w:rPr>
                <w:rFonts w:ascii="Arial" w:eastAsia="MS Mincho" w:hAnsi="Arial" w:cs="Arial"/>
                <w:color w:val="000000"/>
                <w:szCs w:val="24"/>
                <w:u w:val="single"/>
                <w:lang w:val="en-GB" w:eastAsia="ja-JP"/>
              </w:rPr>
              <w:t>Budget and Duration</w:t>
            </w:r>
          </w:p>
        </w:tc>
        <w:tc>
          <w:tcPr>
            <w:tcW w:w="122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n-GB" w:eastAsia="ja-JP"/>
              </w:rPr>
            </w:pPr>
            <w:r w:rsidRPr="00CD6DEE">
              <w:rPr>
                <w:rFonts w:eastAsia="MS Mincho"/>
                <w:color w:val="000000"/>
                <w:szCs w:val="24"/>
                <w:lang w:val="en-GB" w:eastAsia="ja-JP"/>
              </w:rPr>
              <w:t> </w:t>
            </w:r>
          </w:p>
        </w:tc>
        <w:tc>
          <w:tcPr>
            <w:tcW w:w="813"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sidRPr="00CD6DEE">
              <w:rPr>
                <w:rFonts w:ascii="Arial" w:eastAsia="MS Mincho" w:hAnsi="Arial" w:cs="Arial"/>
                <w:color w:val="000000"/>
                <w:szCs w:val="24"/>
                <w:lang w:val="en-GB" w:eastAsia="ja-JP"/>
              </w:rPr>
              <w:t>1</w:t>
            </w:r>
            <w:r w:rsidRPr="00CD6DEE">
              <w:rPr>
                <w:rFonts w:ascii="Arial" w:eastAsia="MS Mincho" w:hAnsi="Arial" w:cs="Arial"/>
                <w:color w:val="000000"/>
                <w:szCs w:val="24"/>
                <w:vertAlign w:val="superscript"/>
                <w:lang w:val="en-GB" w:eastAsia="ja-JP"/>
              </w:rPr>
              <w:t>st</w:t>
            </w:r>
            <w:r w:rsidRPr="00CD6DEE">
              <w:rPr>
                <w:rFonts w:ascii="Arial" w:eastAsia="MS Mincho" w:hAnsi="Arial" w:cs="Arial"/>
                <w:color w:val="000000"/>
                <w:szCs w:val="24"/>
                <w:lang w:val="en-GB" w:eastAsia="ja-JP"/>
              </w:rPr>
              <w:t>  Year</w:t>
            </w:r>
          </w:p>
        </w:tc>
        <w:tc>
          <w:tcPr>
            <w:tcW w:w="813"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sidRPr="00CD6DEE">
              <w:rPr>
                <w:rFonts w:ascii="Arial" w:eastAsia="MS Mincho" w:hAnsi="Arial" w:cs="Arial"/>
                <w:color w:val="000000"/>
                <w:szCs w:val="24"/>
                <w:lang w:val="en-GB" w:eastAsia="ja-JP"/>
              </w:rPr>
              <w:t>2</w:t>
            </w:r>
            <w:r w:rsidRPr="00CD6DEE">
              <w:rPr>
                <w:rFonts w:ascii="Arial" w:eastAsia="MS Mincho" w:hAnsi="Arial" w:cs="Arial"/>
                <w:color w:val="000000"/>
                <w:szCs w:val="24"/>
                <w:vertAlign w:val="superscript"/>
                <w:lang w:val="en-GB" w:eastAsia="ja-JP"/>
              </w:rPr>
              <w:t>nd</w:t>
            </w:r>
            <w:r w:rsidRPr="00CD6DEE">
              <w:rPr>
                <w:rFonts w:ascii="Arial" w:eastAsia="MS Mincho" w:hAnsi="Arial" w:cs="Arial"/>
                <w:color w:val="000000"/>
                <w:szCs w:val="24"/>
                <w:lang w:val="en-GB" w:eastAsia="ja-JP"/>
              </w:rPr>
              <w:t xml:space="preserve"> Year</w:t>
            </w:r>
          </w:p>
        </w:tc>
        <w:tc>
          <w:tcPr>
            <w:tcW w:w="791"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sidRPr="00CD6DEE">
              <w:rPr>
                <w:rFonts w:ascii="Arial" w:eastAsia="MS Mincho" w:hAnsi="Arial" w:cs="Arial"/>
                <w:color w:val="000000"/>
                <w:szCs w:val="24"/>
                <w:lang w:val="en-GB" w:eastAsia="ja-JP"/>
              </w:rPr>
              <w:t>3</w:t>
            </w:r>
            <w:r w:rsidRPr="00CD6DEE">
              <w:rPr>
                <w:rFonts w:ascii="Arial" w:eastAsia="MS Mincho" w:hAnsi="Arial" w:cs="Arial"/>
                <w:color w:val="000000"/>
                <w:szCs w:val="24"/>
                <w:vertAlign w:val="superscript"/>
                <w:lang w:val="en-GB" w:eastAsia="ja-JP"/>
              </w:rPr>
              <w:t>rd</w:t>
            </w:r>
            <w:r w:rsidRPr="00CD6DEE">
              <w:rPr>
                <w:rFonts w:ascii="Arial" w:eastAsia="MS Mincho" w:hAnsi="Arial" w:cs="Arial"/>
                <w:color w:val="000000"/>
                <w:szCs w:val="24"/>
                <w:lang w:val="en-GB" w:eastAsia="ja-JP"/>
              </w:rPr>
              <w:t xml:space="preserve"> Year</w:t>
            </w:r>
          </w:p>
          <w:p w:rsidR="00356CFD" w:rsidRPr="00CD6DEE" w:rsidRDefault="00356CFD" w:rsidP="00356CFD">
            <w:pPr>
              <w:jc w:val="center"/>
              <w:rPr>
                <w:rFonts w:eastAsia="MS Mincho"/>
                <w:color w:val="000000"/>
                <w:szCs w:val="24"/>
                <w:lang w:val="en-GB" w:eastAsia="ja-JP"/>
              </w:rPr>
            </w:pPr>
            <w:r w:rsidRPr="00CD6DEE">
              <w:rPr>
                <w:rFonts w:ascii="Arial" w:eastAsia="MS Mincho" w:hAnsi="Arial" w:cs="Arial"/>
                <w:color w:val="000000"/>
                <w:sz w:val="20"/>
                <w:lang w:val="en-GB" w:eastAsia="ja-JP"/>
              </w:rPr>
              <w:t>(if applicable)</w:t>
            </w:r>
          </w:p>
        </w:tc>
        <w:tc>
          <w:tcPr>
            <w:tcW w:w="802"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sidRPr="00CD6DEE">
              <w:rPr>
                <w:rFonts w:ascii="Arial" w:eastAsia="MS Mincho" w:hAnsi="Arial" w:cs="Arial"/>
                <w:b/>
                <w:bCs/>
                <w:color w:val="000000"/>
                <w:szCs w:val="24"/>
                <w:lang w:val="en-GB" w:eastAsia="ja-JP"/>
              </w:rPr>
              <w:t>TOTAL</w:t>
            </w:r>
          </w:p>
        </w:tc>
      </w:tr>
      <w:tr w:rsidR="00356CFD" w:rsidRPr="001B21FF" w:rsidTr="008A6C32">
        <w:trPr>
          <w:cantSplit/>
          <w:trHeight w:val="288"/>
        </w:trPr>
        <w:tc>
          <w:tcPr>
            <w:tcW w:w="550" w:type="pct"/>
            <w:vMerge/>
            <w:tcBorders>
              <w:top w:val="single" w:sz="8" w:space="0" w:color="auto"/>
              <w:left w:val="single" w:sz="8" w:space="0" w:color="auto"/>
              <w:bottom w:val="single" w:sz="8" w:space="0" w:color="auto"/>
              <w:right w:val="single" w:sz="8" w:space="0" w:color="auto"/>
            </w:tcBorders>
            <w:vAlign w:val="center"/>
          </w:tcPr>
          <w:p w:rsidR="00356CFD" w:rsidRPr="00CD6DEE" w:rsidRDefault="00356CFD" w:rsidP="00356CFD">
            <w:pPr>
              <w:rPr>
                <w:rFonts w:eastAsia="MS Mincho"/>
                <w:color w:val="000000"/>
                <w:szCs w:val="24"/>
                <w:lang w:val="en-GB" w:eastAsia="ja-JP"/>
              </w:rPr>
            </w:pPr>
          </w:p>
        </w:tc>
        <w:tc>
          <w:tcPr>
            <w:tcW w:w="1220" w:type="pct"/>
            <w:gridSpan w:val="2"/>
            <w:tcBorders>
              <w:top w:val="nil"/>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n-GB" w:eastAsia="ja-JP"/>
              </w:rPr>
            </w:pPr>
            <w:r w:rsidRPr="00CD6DEE">
              <w:rPr>
                <w:rFonts w:ascii="Arial" w:eastAsia="MS Mincho" w:hAnsi="Arial" w:cs="Arial"/>
                <w:color w:val="000000"/>
                <w:sz w:val="20"/>
                <w:lang w:val="en-GB" w:eastAsia="ja-JP"/>
              </w:rPr>
              <w:t>Duration (nº months):</w:t>
            </w:r>
          </w:p>
          <w:p w:rsidR="00356CFD" w:rsidRPr="00CD6DEE" w:rsidRDefault="00356CFD" w:rsidP="00356CFD">
            <w:pPr>
              <w:rPr>
                <w:rFonts w:eastAsia="MS Mincho"/>
                <w:color w:val="000000"/>
                <w:szCs w:val="24"/>
                <w:lang w:val="en-GB" w:eastAsia="ja-JP"/>
              </w:rPr>
            </w:pPr>
            <w:r w:rsidRPr="00CD6DEE">
              <w:rPr>
                <w:rFonts w:ascii="Arial" w:eastAsia="MS Mincho" w:hAnsi="Arial" w:cs="Arial"/>
                <w:color w:val="000000"/>
                <w:sz w:val="20"/>
                <w:lang w:val="en-GB" w:eastAsia="ja-JP"/>
              </w:rPr>
              <w:t>Start Date:</w:t>
            </w:r>
          </w:p>
        </w:tc>
        <w:tc>
          <w:tcPr>
            <w:tcW w:w="813" w:type="pct"/>
            <w:gridSpan w:val="2"/>
            <w:tcBorders>
              <w:top w:val="nil"/>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sidRPr="00CD6DEE">
              <w:rPr>
                <w:rFonts w:eastAsia="MS Mincho"/>
                <w:color w:val="000000"/>
                <w:szCs w:val="24"/>
                <w:lang w:val="en-GB" w:eastAsia="ja-JP"/>
              </w:rPr>
              <w:t> </w:t>
            </w:r>
          </w:p>
        </w:tc>
        <w:tc>
          <w:tcPr>
            <w:tcW w:w="813" w:type="pct"/>
            <w:gridSpan w:val="2"/>
            <w:tcBorders>
              <w:top w:val="nil"/>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n-GB" w:eastAsia="ja-JP"/>
              </w:rPr>
            </w:pPr>
            <w:r w:rsidRPr="00CD6DEE">
              <w:rPr>
                <w:rFonts w:eastAsia="MS Mincho"/>
                <w:color w:val="000000"/>
                <w:szCs w:val="24"/>
                <w:lang w:val="en-GB" w:eastAsia="ja-JP"/>
              </w:rPr>
              <w:t> </w:t>
            </w:r>
          </w:p>
        </w:tc>
        <w:tc>
          <w:tcPr>
            <w:tcW w:w="791" w:type="pct"/>
            <w:gridSpan w:val="4"/>
            <w:tcBorders>
              <w:top w:val="nil"/>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n-GB" w:eastAsia="ja-JP"/>
              </w:rPr>
            </w:pPr>
            <w:r w:rsidRPr="00CD6DEE">
              <w:rPr>
                <w:rFonts w:eastAsia="MS Mincho"/>
                <w:color w:val="000000"/>
                <w:szCs w:val="24"/>
                <w:lang w:val="en-GB" w:eastAsia="ja-JP"/>
              </w:rPr>
              <w:t> </w:t>
            </w:r>
          </w:p>
        </w:tc>
        <w:tc>
          <w:tcPr>
            <w:tcW w:w="802" w:type="pct"/>
            <w:gridSpan w:val="2"/>
            <w:tcBorders>
              <w:top w:val="nil"/>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n-GB" w:eastAsia="ja-JP"/>
              </w:rPr>
            </w:pPr>
            <w:r w:rsidRPr="00CD6DEE">
              <w:rPr>
                <w:rFonts w:eastAsia="MS Mincho"/>
                <w:color w:val="000000"/>
                <w:szCs w:val="24"/>
                <w:lang w:val="en-GB" w:eastAsia="ja-JP"/>
              </w:rPr>
              <w:t> </w:t>
            </w:r>
          </w:p>
        </w:tc>
      </w:tr>
      <w:tr w:rsidR="00524CE6" w:rsidRPr="00CD6DEE" w:rsidTr="008A6C32">
        <w:trPr>
          <w:cantSplit/>
          <w:trHeight w:val="86"/>
        </w:trPr>
        <w:tc>
          <w:tcPr>
            <w:tcW w:w="550" w:type="pct"/>
            <w:vMerge/>
            <w:tcBorders>
              <w:top w:val="single" w:sz="8" w:space="0" w:color="auto"/>
              <w:left w:val="single" w:sz="8" w:space="0" w:color="auto"/>
              <w:bottom w:val="single" w:sz="8" w:space="0" w:color="auto"/>
              <w:right w:val="single" w:sz="8" w:space="0" w:color="auto"/>
            </w:tcBorders>
            <w:vAlign w:val="center"/>
          </w:tcPr>
          <w:p w:rsidR="00356CFD" w:rsidRPr="00CD6DEE" w:rsidRDefault="00356CFD" w:rsidP="00356CFD">
            <w:pPr>
              <w:rPr>
                <w:rFonts w:eastAsia="MS Mincho"/>
                <w:color w:val="000000"/>
                <w:szCs w:val="24"/>
                <w:lang w:val="en-GB" w:eastAsia="ja-JP"/>
              </w:rPr>
            </w:pPr>
          </w:p>
        </w:tc>
        <w:tc>
          <w:tcPr>
            <w:tcW w:w="1220" w:type="pct"/>
            <w:gridSpan w:val="2"/>
            <w:tcBorders>
              <w:top w:val="nil"/>
              <w:left w:val="nil"/>
              <w:bottom w:val="single" w:sz="4" w:space="0" w:color="auto"/>
              <w:right w:val="single" w:sz="8" w:space="0" w:color="auto"/>
            </w:tcBorders>
          </w:tcPr>
          <w:p w:rsidR="00356CFD" w:rsidRPr="00CD6DEE" w:rsidRDefault="00356CFD" w:rsidP="00356CFD">
            <w:pPr>
              <w:rPr>
                <w:rFonts w:eastAsia="MS Mincho"/>
                <w:color w:val="000000"/>
                <w:szCs w:val="24"/>
                <w:lang w:val="en-GB" w:eastAsia="ja-JP"/>
              </w:rPr>
            </w:pPr>
            <w:r w:rsidRPr="00CD6DEE">
              <w:rPr>
                <w:rFonts w:eastAsia="MS Mincho"/>
                <w:color w:val="000000"/>
                <w:szCs w:val="24"/>
                <w:lang w:val="en-GB" w:eastAsia="ja-JP"/>
              </w:rPr>
              <w:t> </w:t>
            </w:r>
            <w:r w:rsidR="00524CE6">
              <w:rPr>
                <w:rFonts w:eastAsia="MS Mincho"/>
                <w:color w:val="000000"/>
                <w:szCs w:val="24"/>
                <w:lang w:val="en-GB" w:eastAsia="ja-JP"/>
              </w:rPr>
              <w:t>6-2018</w:t>
            </w:r>
          </w:p>
        </w:tc>
        <w:tc>
          <w:tcPr>
            <w:tcW w:w="414" w:type="pct"/>
            <w:tcBorders>
              <w:top w:val="nil"/>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sidRPr="00CD6DEE">
              <w:rPr>
                <w:rFonts w:ascii="Arial" w:eastAsia="MS Mincho" w:hAnsi="Arial" w:cs="Arial"/>
                <w:b/>
                <w:bCs/>
                <w:color w:val="000000"/>
                <w:sz w:val="18"/>
                <w:szCs w:val="18"/>
                <w:lang w:val="en-GB" w:eastAsia="ja-JP"/>
              </w:rPr>
              <w:t>Spain</w:t>
            </w:r>
          </w:p>
        </w:tc>
        <w:tc>
          <w:tcPr>
            <w:tcW w:w="399" w:type="pct"/>
            <w:tcBorders>
              <w:top w:val="nil"/>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Pr>
                <w:rFonts w:ascii="Arial" w:eastAsia="MS Mincho" w:hAnsi="Arial" w:cs="Arial"/>
                <w:b/>
                <w:bCs/>
                <w:color w:val="000000"/>
                <w:sz w:val="18"/>
                <w:szCs w:val="18"/>
                <w:lang w:val="en-GB" w:eastAsia="ja-JP"/>
              </w:rPr>
              <w:t>Egypt</w:t>
            </w:r>
          </w:p>
        </w:tc>
        <w:tc>
          <w:tcPr>
            <w:tcW w:w="403" w:type="pct"/>
            <w:tcBorders>
              <w:top w:val="nil"/>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sidRPr="00CD6DEE">
              <w:rPr>
                <w:rFonts w:ascii="Arial" w:eastAsia="MS Mincho" w:hAnsi="Arial" w:cs="Arial"/>
                <w:b/>
                <w:bCs/>
                <w:color w:val="000000"/>
                <w:sz w:val="18"/>
                <w:szCs w:val="18"/>
                <w:lang w:val="en-GB" w:eastAsia="ja-JP"/>
              </w:rPr>
              <w:t>Spain</w:t>
            </w:r>
          </w:p>
        </w:tc>
        <w:tc>
          <w:tcPr>
            <w:tcW w:w="410" w:type="pct"/>
            <w:tcBorders>
              <w:top w:val="nil"/>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n-GB" w:eastAsia="ja-JP"/>
              </w:rPr>
            </w:pPr>
            <w:r>
              <w:rPr>
                <w:rFonts w:ascii="Arial" w:eastAsia="MS Mincho" w:hAnsi="Arial" w:cs="Arial"/>
                <w:b/>
                <w:bCs/>
                <w:color w:val="000000"/>
                <w:sz w:val="18"/>
                <w:szCs w:val="18"/>
                <w:lang w:val="en-GB" w:eastAsia="ja-JP"/>
              </w:rPr>
              <w:t>Egypt</w:t>
            </w:r>
          </w:p>
        </w:tc>
        <w:tc>
          <w:tcPr>
            <w:tcW w:w="429" w:type="pct"/>
            <w:gridSpan w:val="2"/>
            <w:tcBorders>
              <w:top w:val="nil"/>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s-ES" w:eastAsia="ja-JP"/>
              </w:rPr>
            </w:pPr>
            <w:r w:rsidRPr="00CD6DEE">
              <w:rPr>
                <w:rFonts w:ascii="Arial" w:eastAsia="MS Mincho" w:hAnsi="Arial" w:cs="Arial"/>
                <w:b/>
                <w:bCs/>
                <w:color w:val="000000"/>
                <w:sz w:val="18"/>
                <w:szCs w:val="18"/>
                <w:lang w:val="en-GB" w:eastAsia="ja-JP"/>
              </w:rPr>
              <w:t>Spain</w:t>
            </w:r>
          </w:p>
        </w:tc>
        <w:tc>
          <w:tcPr>
            <w:tcW w:w="362" w:type="pct"/>
            <w:gridSpan w:val="2"/>
            <w:tcBorders>
              <w:top w:val="nil"/>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s-ES" w:eastAsia="ja-JP"/>
              </w:rPr>
            </w:pPr>
            <w:r>
              <w:rPr>
                <w:rFonts w:ascii="Arial" w:eastAsia="MS Mincho" w:hAnsi="Arial" w:cs="Arial"/>
                <w:b/>
                <w:bCs/>
                <w:color w:val="000000"/>
                <w:sz w:val="18"/>
                <w:szCs w:val="18"/>
                <w:lang w:val="en-GB" w:eastAsia="ja-JP"/>
              </w:rPr>
              <w:t>Egypt</w:t>
            </w:r>
          </w:p>
        </w:tc>
        <w:tc>
          <w:tcPr>
            <w:tcW w:w="403" w:type="pct"/>
            <w:tcBorders>
              <w:top w:val="nil"/>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s-ES" w:eastAsia="ja-JP"/>
              </w:rPr>
            </w:pPr>
            <w:r w:rsidRPr="00CD6DEE">
              <w:rPr>
                <w:rFonts w:ascii="Arial" w:eastAsia="MS Mincho" w:hAnsi="Arial" w:cs="Arial"/>
                <w:b/>
                <w:bCs/>
                <w:color w:val="000000"/>
                <w:sz w:val="18"/>
                <w:szCs w:val="18"/>
                <w:lang w:val="en-GB" w:eastAsia="ja-JP"/>
              </w:rPr>
              <w:t>Spain</w:t>
            </w:r>
          </w:p>
        </w:tc>
        <w:tc>
          <w:tcPr>
            <w:tcW w:w="399" w:type="pct"/>
            <w:tcBorders>
              <w:top w:val="nil"/>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jc w:val="center"/>
              <w:rPr>
                <w:rFonts w:eastAsia="MS Mincho"/>
                <w:color w:val="000000"/>
                <w:szCs w:val="24"/>
                <w:lang w:val="es-ES" w:eastAsia="ja-JP"/>
              </w:rPr>
            </w:pPr>
            <w:r>
              <w:rPr>
                <w:rFonts w:ascii="Arial" w:eastAsia="MS Mincho" w:hAnsi="Arial" w:cs="Arial"/>
                <w:b/>
                <w:bCs/>
                <w:color w:val="000000"/>
                <w:sz w:val="18"/>
                <w:szCs w:val="18"/>
                <w:lang w:val="en-GB" w:eastAsia="ja-JP"/>
              </w:rPr>
              <w:t>Egypt</w:t>
            </w:r>
          </w:p>
        </w:tc>
      </w:tr>
      <w:tr w:rsidR="00524CE6" w:rsidRPr="00CD6DEE" w:rsidTr="008A6C32">
        <w:trPr>
          <w:cantSplit/>
          <w:trHeight w:val="369"/>
        </w:trPr>
        <w:tc>
          <w:tcPr>
            <w:tcW w:w="550" w:type="pct"/>
            <w:vMerge/>
            <w:tcBorders>
              <w:top w:val="single" w:sz="8" w:space="0" w:color="auto"/>
              <w:left w:val="single" w:sz="8" w:space="0" w:color="auto"/>
              <w:bottom w:val="single" w:sz="8" w:space="0" w:color="auto"/>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475" w:type="pct"/>
            <w:vMerge w:val="restart"/>
            <w:tcBorders>
              <w:top w:val="nil"/>
              <w:left w:val="nil"/>
              <w:right w:val="single" w:sz="8" w:space="0" w:color="auto"/>
            </w:tcBorders>
            <w:tcMar>
              <w:top w:w="0" w:type="dxa"/>
              <w:left w:w="108" w:type="dxa"/>
              <w:bottom w:w="0" w:type="dxa"/>
              <w:right w:w="108" w:type="dxa"/>
            </w:tcMar>
          </w:tcPr>
          <w:p w:rsidR="00356CFD" w:rsidRPr="00CD6DEE" w:rsidRDefault="00356CFD" w:rsidP="00356CFD">
            <w:pPr>
              <w:jc w:val="both"/>
              <w:rPr>
                <w:rFonts w:eastAsia="MS Mincho"/>
                <w:color w:val="000000"/>
                <w:szCs w:val="24"/>
                <w:lang w:val="es-ES" w:eastAsia="ja-JP"/>
              </w:rPr>
            </w:pPr>
            <w:r w:rsidRPr="00CD6DEE">
              <w:rPr>
                <w:rFonts w:ascii="Arial" w:eastAsia="MS Mincho" w:hAnsi="Arial" w:cs="Arial"/>
                <w:color w:val="000000"/>
                <w:szCs w:val="24"/>
                <w:lang w:val="en-GB" w:eastAsia="ja-JP"/>
              </w:rPr>
              <w:t>Budget</w:t>
            </w:r>
          </w:p>
          <w:p w:rsidR="00356CFD" w:rsidRPr="00CD6DEE" w:rsidRDefault="001B0B00" w:rsidP="001B0B00">
            <w:pPr>
              <w:jc w:val="both"/>
              <w:rPr>
                <w:rFonts w:eastAsia="MS Mincho"/>
                <w:color w:val="000000"/>
                <w:szCs w:val="24"/>
                <w:lang w:val="es-ES" w:eastAsia="ja-JP"/>
              </w:rPr>
            </w:pPr>
            <w:r>
              <w:rPr>
                <w:rFonts w:ascii="Arial" w:eastAsia="MS Mincho" w:hAnsi="Arial" w:cs="Arial"/>
                <w:color w:val="000000"/>
                <w:sz w:val="20"/>
                <w:lang w:val="en-US" w:eastAsia="ja-JP"/>
              </w:rPr>
              <w:t>(€/EGP</w:t>
            </w:r>
            <w:r w:rsidR="00356CFD" w:rsidRPr="00CD6DEE">
              <w:rPr>
                <w:rFonts w:ascii="Arial" w:eastAsia="MS Mincho" w:hAnsi="Arial" w:cs="Arial"/>
                <w:color w:val="000000"/>
                <w:sz w:val="20"/>
                <w:lang w:val="en-US" w:eastAsia="ja-JP"/>
              </w:rPr>
              <w:t>)</w:t>
            </w:r>
          </w:p>
        </w:tc>
        <w:tc>
          <w:tcPr>
            <w:tcW w:w="745" w:type="pct"/>
            <w:tcBorders>
              <w:top w:val="nil"/>
              <w:left w:val="nil"/>
              <w:bottom w:val="single" w:sz="4" w:space="0" w:color="auto"/>
              <w:right w:val="single" w:sz="4" w:space="0" w:color="auto"/>
            </w:tcBorders>
            <w:tcMar>
              <w:top w:w="0" w:type="dxa"/>
              <w:left w:w="108" w:type="dxa"/>
              <w:bottom w:w="0" w:type="dxa"/>
              <w:right w:w="108" w:type="dxa"/>
            </w:tcMar>
            <w:vAlign w:val="center"/>
          </w:tcPr>
          <w:p w:rsidR="00356CFD" w:rsidRPr="00CD6DEE" w:rsidRDefault="00356CFD" w:rsidP="00356CFD">
            <w:pPr>
              <w:rPr>
                <w:rFonts w:eastAsia="MS Mincho"/>
                <w:color w:val="000000"/>
                <w:szCs w:val="24"/>
                <w:lang w:val="es-ES" w:eastAsia="ja-JP"/>
              </w:rPr>
            </w:pPr>
            <w:r w:rsidRPr="00CD6DEE">
              <w:rPr>
                <w:rFonts w:ascii="Arial" w:eastAsia="MS Mincho" w:hAnsi="Arial" w:cs="Arial"/>
                <w:color w:val="000000"/>
                <w:szCs w:val="24"/>
                <w:lang w:val="en-GB" w:eastAsia="ja-JP"/>
              </w:rPr>
              <w:t>Government</w:t>
            </w:r>
          </w:p>
          <w:p w:rsidR="00356CFD" w:rsidRPr="008A6C32" w:rsidRDefault="00356CFD" w:rsidP="00356CFD">
            <w:pPr>
              <w:rPr>
                <w:rFonts w:ascii="Arial" w:eastAsia="MS Mincho" w:hAnsi="Arial" w:cs="Arial"/>
                <w:color w:val="000000"/>
                <w:szCs w:val="24"/>
                <w:lang w:val="en-GB" w:eastAsia="ja-JP"/>
              </w:rPr>
            </w:pPr>
            <w:r w:rsidRPr="00CD6DEE">
              <w:rPr>
                <w:rFonts w:ascii="Arial" w:eastAsia="MS Mincho" w:hAnsi="Arial" w:cs="Arial"/>
                <w:color w:val="000000"/>
                <w:szCs w:val="24"/>
                <w:lang w:val="en-GB" w:eastAsia="ja-JP"/>
              </w:rPr>
              <w:t>Contribution</w:t>
            </w:r>
          </w:p>
        </w:tc>
        <w:tc>
          <w:tcPr>
            <w:tcW w:w="414" w:type="pct"/>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p>
        </w:tc>
        <w:tc>
          <w:tcPr>
            <w:tcW w:w="399"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356CFD" w:rsidRPr="00CD6DEE" w:rsidRDefault="00356CFD" w:rsidP="00524CE6">
            <w:pPr>
              <w:rPr>
                <w:rFonts w:eastAsia="MS Mincho"/>
                <w:color w:val="000000"/>
                <w:szCs w:val="24"/>
                <w:lang w:val="es-ES" w:eastAsia="ja-JP"/>
              </w:rPr>
            </w:pPr>
            <w:r w:rsidRPr="00CD6DEE">
              <w:rPr>
                <w:rFonts w:eastAsia="MS Mincho"/>
                <w:color w:val="000000"/>
                <w:szCs w:val="24"/>
                <w:lang w:val="es-ES" w:eastAsia="ja-JP"/>
              </w:rPr>
              <w:t> </w:t>
            </w:r>
            <w:r w:rsidR="00524CE6">
              <w:rPr>
                <w:rFonts w:eastAsia="MS Mincho"/>
                <w:color w:val="000000"/>
                <w:szCs w:val="24"/>
                <w:lang w:val="es-ES" w:eastAsia="ja-JP"/>
              </w:rPr>
              <w:t>40</w:t>
            </w:r>
          </w:p>
        </w:tc>
        <w:tc>
          <w:tcPr>
            <w:tcW w:w="403"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410"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524CE6">
              <w:rPr>
                <w:rFonts w:eastAsia="MS Mincho"/>
                <w:color w:val="000000"/>
                <w:szCs w:val="24"/>
                <w:lang w:val="es-ES" w:eastAsia="ja-JP"/>
              </w:rPr>
              <w:t>20</w:t>
            </w:r>
          </w:p>
        </w:tc>
        <w:tc>
          <w:tcPr>
            <w:tcW w:w="429" w:type="pct"/>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p>
        </w:tc>
        <w:tc>
          <w:tcPr>
            <w:tcW w:w="362" w:type="pct"/>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524CE6">
              <w:rPr>
                <w:rFonts w:eastAsia="MS Mincho"/>
                <w:color w:val="000000"/>
                <w:szCs w:val="24"/>
                <w:lang w:val="es-ES" w:eastAsia="ja-JP"/>
              </w:rPr>
              <w:t>20</w:t>
            </w:r>
          </w:p>
        </w:tc>
        <w:tc>
          <w:tcPr>
            <w:tcW w:w="403"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399" w:type="pct"/>
            <w:tcBorders>
              <w:top w:val="single" w:sz="4" w:space="0" w:color="auto"/>
              <w:left w:val="nil"/>
              <w:bottom w:val="single" w:sz="4" w:space="0" w:color="auto"/>
              <w:right w:val="single" w:sz="4"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075940">
              <w:rPr>
                <w:rFonts w:eastAsia="MS Mincho"/>
                <w:color w:val="000000"/>
                <w:szCs w:val="24"/>
                <w:lang w:val="es-ES" w:eastAsia="ja-JP"/>
              </w:rPr>
              <w:t>80</w:t>
            </w:r>
          </w:p>
        </w:tc>
      </w:tr>
      <w:tr w:rsidR="00524CE6" w:rsidRPr="00CD6DEE" w:rsidTr="008A6C32">
        <w:trPr>
          <w:cantSplit/>
          <w:trHeight w:val="523"/>
        </w:trPr>
        <w:tc>
          <w:tcPr>
            <w:tcW w:w="550" w:type="pct"/>
            <w:vMerge/>
            <w:tcBorders>
              <w:top w:val="single" w:sz="8" w:space="0" w:color="auto"/>
              <w:left w:val="single" w:sz="8" w:space="0" w:color="auto"/>
              <w:bottom w:val="single" w:sz="8" w:space="0" w:color="auto"/>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475" w:type="pct"/>
            <w:vMerge/>
            <w:tcBorders>
              <w:left w:val="nil"/>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745" w:type="pct"/>
            <w:tcBorders>
              <w:top w:val="nil"/>
              <w:left w:val="nil"/>
              <w:bottom w:val="single" w:sz="4" w:space="0" w:color="auto"/>
              <w:right w:val="single" w:sz="4" w:space="0" w:color="auto"/>
            </w:tcBorders>
            <w:tcMar>
              <w:top w:w="0" w:type="dxa"/>
              <w:left w:w="108" w:type="dxa"/>
              <w:bottom w:w="0" w:type="dxa"/>
              <w:right w:w="108" w:type="dxa"/>
            </w:tcMar>
            <w:vAlign w:val="center"/>
          </w:tcPr>
          <w:p w:rsidR="00356CFD" w:rsidRPr="00CD6DEE" w:rsidRDefault="00356CFD" w:rsidP="00356CFD">
            <w:pPr>
              <w:rPr>
                <w:rFonts w:eastAsia="MS Mincho"/>
                <w:color w:val="000000"/>
                <w:szCs w:val="24"/>
                <w:lang w:val="es-ES" w:eastAsia="ja-JP"/>
              </w:rPr>
            </w:pPr>
            <w:r w:rsidRPr="00CD6DEE">
              <w:rPr>
                <w:rFonts w:ascii="Arial" w:eastAsia="MS Mincho" w:hAnsi="Arial" w:cs="Arial"/>
                <w:color w:val="000000"/>
                <w:szCs w:val="24"/>
                <w:lang w:val="en-GB" w:eastAsia="ja-JP"/>
              </w:rPr>
              <w:t>Private</w:t>
            </w:r>
          </w:p>
          <w:p w:rsidR="00356CFD" w:rsidRPr="00CD6DEE" w:rsidRDefault="00356CFD" w:rsidP="00356CFD">
            <w:pPr>
              <w:rPr>
                <w:rFonts w:eastAsia="MS Mincho"/>
                <w:color w:val="000000"/>
                <w:szCs w:val="24"/>
                <w:lang w:val="es-ES" w:eastAsia="ja-JP"/>
              </w:rPr>
            </w:pPr>
            <w:r w:rsidRPr="00CD6DEE">
              <w:rPr>
                <w:rFonts w:ascii="Arial" w:eastAsia="MS Mincho" w:hAnsi="Arial" w:cs="Arial"/>
                <w:color w:val="000000"/>
                <w:szCs w:val="24"/>
                <w:lang w:val="en-GB" w:eastAsia="ja-JP"/>
              </w:rPr>
              <w:t>Contribution</w:t>
            </w:r>
          </w:p>
        </w:tc>
        <w:tc>
          <w:tcPr>
            <w:tcW w:w="414" w:type="pct"/>
            <w:tcBorders>
              <w:top w:val="single" w:sz="4" w:space="0" w:color="auto"/>
              <w:left w:val="single" w:sz="4" w:space="0" w:color="auto"/>
              <w:bottom w:val="single" w:sz="8" w:space="0" w:color="auto"/>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399" w:type="pct"/>
            <w:tcBorders>
              <w:top w:val="single" w:sz="8" w:space="0" w:color="auto"/>
              <w:left w:val="nil"/>
              <w:right w:val="single" w:sz="8" w:space="0" w:color="auto"/>
            </w:tcBorders>
            <w:tcMar>
              <w:top w:w="0" w:type="dxa"/>
              <w:left w:w="108" w:type="dxa"/>
              <w:bottom w:w="0" w:type="dxa"/>
              <w:right w:w="108" w:type="dxa"/>
            </w:tcMar>
          </w:tcPr>
          <w:p w:rsidR="00356CFD" w:rsidRPr="00CD6DEE" w:rsidRDefault="00356CFD" w:rsidP="00524CE6">
            <w:pPr>
              <w:rPr>
                <w:rFonts w:eastAsia="MS Mincho"/>
                <w:color w:val="000000"/>
                <w:szCs w:val="24"/>
                <w:lang w:val="es-ES" w:eastAsia="ja-JP"/>
              </w:rPr>
            </w:pPr>
            <w:r w:rsidRPr="00CD6DEE">
              <w:rPr>
                <w:rFonts w:eastAsia="MS Mincho"/>
                <w:color w:val="000000"/>
                <w:szCs w:val="24"/>
                <w:lang w:val="es-ES" w:eastAsia="ja-JP"/>
              </w:rPr>
              <w:t> </w:t>
            </w:r>
            <w:r w:rsidR="00524CE6">
              <w:rPr>
                <w:rFonts w:eastAsia="MS Mincho"/>
                <w:color w:val="000000"/>
                <w:szCs w:val="24"/>
                <w:lang w:val="es-ES" w:eastAsia="ja-JP"/>
              </w:rPr>
              <w:t>5</w:t>
            </w:r>
          </w:p>
        </w:tc>
        <w:tc>
          <w:tcPr>
            <w:tcW w:w="403" w:type="pct"/>
            <w:tcBorders>
              <w:top w:val="single" w:sz="4" w:space="0" w:color="auto"/>
              <w:left w:val="nil"/>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410" w:type="pct"/>
            <w:tcBorders>
              <w:top w:val="single" w:sz="4" w:space="0" w:color="auto"/>
              <w:left w:val="nil"/>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524CE6">
              <w:rPr>
                <w:rFonts w:eastAsia="MS Mincho"/>
                <w:color w:val="000000"/>
                <w:szCs w:val="24"/>
                <w:lang w:val="es-ES" w:eastAsia="ja-JP"/>
              </w:rPr>
              <w:t>5</w:t>
            </w:r>
          </w:p>
        </w:tc>
        <w:tc>
          <w:tcPr>
            <w:tcW w:w="429" w:type="pct"/>
            <w:gridSpan w:val="2"/>
            <w:tcBorders>
              <w:top w:val="single" w:sz="4" w:space="0" w:color="auto"/>
              <w:left w:val="nil"/>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362" w:type="pct"/>
            <w:gridSpan w:val="2"/>
            <w:tcBorders>
              <w:top w:val="single" w:sz="4" w:space="0" w:color="auto"/>
              <w:left w:val="nil"/>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524CE6">
              <w:rPr>
                <w:rFonts w:eastAsia="MS Mincho"/>
                <w:color w:val="000000"/>
                <w:szCs w:val="24"/>
                <w:lang w:val="es-ES" w:eastAsia="ja-JP"/>
              </w:rPr>
              <w:t>5</w:t>
            </w:r>
          </w:p>
        </w:tc>
        <w:tc>
          <w:tcPr>
            <w:tcW w:w="403" w:type="pct"/>
            <w:tcBorders>
              <w:top w:val="single" w:sz="4" w:space="0" w:color="auto"/>
              <w:left w:val="nil"/>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399" w:type="pct"/>
            <w:tcBorders>
              <w:top w:val="single" w:sz="4" w:space="0" w:color="auto"/>
              <w:left w:val="nil"/>
              <w:right w:val="single" w:sz="4"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075940">
              <w:rPr>
                <w:rFonts w:eastAsia="MS Mincho"/>
                <w:color w:val="000000"/>
                <w:szCs w:val="24"/>
                <w:lang w:val="es-ES" w:eastAsia="ja-JP"/>
              </w:rPr>
              <w:t>15</w:t>
            </w:r>
          </w:p>
        </w:tc>
      </w:tr>
      <w:tr w:rsidR="00524CE6" w:rsidRPr="00CD6DEE" w:rsidTr="00BE743C">
        <w:trPr>
          <w:cantSplit/>
          <w:trHeight w:val="676"/>
        </w:trPr>
        <w:tc>
          <w:tcPr>
            <w:tcW w:w="550" w:type="pct"/>
            <w:vMerge/>
            <w:tcBorders>
              <w:top w:val="single" w:sz="8" w:space="0" w:color="auto"/>
              <w:left w:val="single" w:sz="8" w:space="0" w:color="auto"/>
              <w:bottom w:val="single" w:sz="8" w:space="0" w:color="auto"/>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475" w:type="pct"/>
            <w:vMerge/>
            <w:tcBorders>
              <w:left w:val="nil"/>
              <w:bottom w:val="single" w:sz="4" w:space="0" w:color="auto"/>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745" w:type="pct"/>
            <w:tcBorders>
              <w:top w:val="single" w:sz="4" w:space="0" w:color="auto"/>
              <w:left w:val="nil"/>
              <w:bottom w:val="single" w:sz="4" w:space="0" w:color="auto"/>
              <w:right w:val="single" w:sz="4" w:space="0" w:color="auto"/>
            </w:tcBorders>
            <w:tcMar>
              <w:top w:w="0" w:type="dxa"/>
              <w:left w:w="108" w:type="dxa"/>
              <w:bottom w:w="0" w:type="dxa"/>
              <w:right w:w="108" w:type="dxa"/>
            </w:tcMar>
            <w:vAlign w:val="center"/>
          </w:tcPr>
          <w:p w:rsidR="00356CFD" w:rsidRPr="00CD6DEE" w:rsidRDefault="00356CFD" w:rsidP="00356CFD">
            <w:pPr>
              <w:rPr>
                <w:rFonts w:eastAsia="MS Mincho"/>
                <w:color w:val="000000"/>
                <w:szCs w:val="24"/>
                <w:lang w:val="es-ES" w:eastAsia="ja-JP"/>
              </w:rPr>
            </w:pPr>
            <w:r w:rsidRPr="00CD6DEE">
              <w:rPr>
                <w:rFonts w:ascii="Arial" w:eastAsia="MS Mincho" w:hAnsi="Arial" w:cs="Arial"/>
                <w:color w:val="000000"/>
                <w:szCs w:val="24"/>
                <w:lang w:val="en-GB" w:eastAsia="ja-JP"/>
              </w:rPr>
              <w:t xml:space="preserve">Others, </w:t>
            </w:r>
          </w:p>
          <w:p w:rsidR="00356CFD" w:rsidRPr="00CD6DEE" w:rsidRDefault="00356CFD" w:rsidP="00356CFD">
            <w:pPr>
              <w:rPr>
                <w:rFonts w:eastAsia="MS Mincho"/>
                <w:color w:val="000000"/>
                <w:szCs w:val="24"/>
                <w:lang w:val="es-ES" w:eastAsia="ja-JP"/>
              </w:rPr>
            </w:pPr>
            <w:r w:rsidRPr="00CD6DEE">
              <w:rPr>
                <w:rFonts w:ascii="Arial" w:eastAsia="MS Mincho" w:hAnsi="Arial" w:cs="Arial"/>
                <w:color w:val="000000"/>
                <w:szCs w:val="24"/>
                <w:lang w:val="en-GB" w:eastAsia="ja-JP"/>
              </w:rPr>
              <w:t>if any</w:t>
            </w:r>
          </w:p>
        </w:tc>
        <w:tc>
          <w:tcPr>
            <w:tcW w:w="414" w:type="pct"/>
            <w:tcBorders>
              <w:top w:val="single" w:sz="4" w:space="0" w:color="auto"/>
              <w:left w:val="single" w:sz="4" w:space="0" w:color="auto"/>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399" w:type="pct"/>
            <w:tcBorders>
              <w:top w:val="single" w:sz="8" w:space="0" w:color="auto"/>
              <w:left w:val="nil"/>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403" w:type="pct"/>
            <w:tcBorders>
              <w:top w:val="single" w:sz="4" w:space="0" w:color="auto"/>
              <w:left w:val="nil"/>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410" w:type="pct"/>
            <w:tcBorders>
              <w:top w:val="single" w:sz="4" w:space="0" w:color="auto"/>
              <w:left w:val="nil"/>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429" w:type="pct"/>
            <w:gridSpan w:val="2"/>
            <w:tcBorders>
              <w:top w:val="single" w:sz="4" w:space="0" w:color="auto"/>
              <w:left w:val="nil"/>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362" w:type="pct"/>
            <w:gridSpan w:val="2"/>
            <w:tcBorders>
              <w:top w:val="single" w:sz="4" w:space="0" w:color="auto"/>
              <w:left w:val="nil"/>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403" w:type="pct"/>
            <w:tcBorders>
              <w:top w:val="single" w:sz="4" w:space="0" w:color="auto"/>
              <w:left w:val="nil"/>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399" w:type="pct"/>
            <w:tcBorders>
              <w:top w:val="single" w:sz="4" w:space="0" w:color="auto"/>
              <w:left w:val="nil"/>
              <w:right w:val="single" w:sz="4"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r>
      <w:tr w:rsidR="00524CE6" w:rsidRPr="00CD6DEE" w:rsidTr="008A6C32">
        <w:trPr>
          <w:cantSplit/>
          <w:trHeight w:val="385"/>
        </w:trPr>
        <w:tc>
          <w:tcPr>
            <w:tcW w:w="550" w:type="pct"/>
            <w:vMerge/>
            <w:tcBorders>
              <w:top w:val="single" w:sz="8" w:space="0" w:color="auto"/>
              <w:left w:val="single" w:sz="8" w:space="0" w:color="auto"/>
              <w:bottom w:val="single" w:sz="8" w:space="0" w:color="auto"/>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1220" w:type="pct"/>
            <w:gridSpan w:val="2"/>
            <w:tcBorders>
              <w:top w:val="single" w:sz="4" w:space="0" w:color="auto"/>
              <w:left w:val="nil"/>
              <w:bottom w:val="single" w:sz="8" w:space="0" w:color="auto"/>
              <w:right w:val="single" w:sz="8" w:space="0" w:color="auto"/>
            </w:tcBorders>
            <w:vAlign w:val="center"/>
          </w:tcPr>
          <w:p w:rsidR="00356CFD" w:rsidRPr="00CD6DEE" w:rsidRDefault="00356CFD" w:rsidP="00356CFD">
            <w:pPr>
              <w:ind w:firstLine="1320"/>
              <w:jc w:val="right"/>
              <w:rPr>
                <w:rFonts w:eastAsia="MS Mincho"/>
                <w:color w:val="000000"/>
                <w:szCs w:val="24"/>
                <w:lang w:val="es-ES" w:eastAsia="ja-JP"/>
              </w:rPr>
            </w:pPr>
            <w:r w:rsidRPr="00CD6DEE">
              <w:rPr>
                <w:rFonts w:ascii="Arial" w:eastAsia="MS Mincho" w:hAnsi="Arial" w:cs="Arial"/>
                <w:color w:val="000000"/>
                <w:szCs w:val="24"/>
                <w:lang w:val="en-GB" w:eastAsia="ja-JP"/>
              </w:rPr>
              <w:t> Subtotal</w:t>
            </w:r>
          </w:p>
          <w:p w:rsidR="00356CFD" w:rsidRPr="00CD6DEE" w:rsidRDefault="00356CFD" w:rsidP="00356CFD">
            <w:pPr>
              <w:jc w:val="right"/>
              <w:rPr>
                <w:rFonts w:eastAsia="MS Mincho"/>
                <w:color w:val="000000"/>
                <w:szCs w:val="24"/>
                <w:lang w:val="es-ES" w:eastAsia="ja-JP"/>
              </w:rPr>
            </w:pPr>
            <w:r w:rsidRPr="00CD6DEE">
              <w:rPr>
                <w:rFonts w:eastAsia="MS Mincho"/>
                <w:color w:val="000000"/>
                <w:szCs w:val="24"/>
                <w:lang w:val="es-ES" w:eastAsia="ja-JP"/>
              </w:rPr>
              <w:t> </w:t>
            </w:r>
          </w:p>
        </w:tc>
        <w:tc>
          <w:tcPr>
            <w:tcW w:w="414"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399"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524CE6" w:rsidP="00356CFD">
            <w:pPr>
              <w:rPr>
                <w:rFonts w:eastAsia="MS Mincho"/>
                <w:color w:val="000000"/>
                <w:szCs w:val="24"/>
                <w:lang w:val="es-ES" w:eastAsia="ja-JP"/>
              </w:rPr>
            </w:pPr>
            <w:r>
              <w:rPr>
                <w:rFonts w:eastAsia="MS Mincho"/>
                <w:color w:val="000000"/>
                <w:szCs w:val="24"/>
                <w:lang w:val="es-ES" w:eastAsia="ja-JP"/>
              </w:rPr>
              <w:t>45</w:t>
            </w:r>
          </w:p>
        </w:tc>
        <w:tc>
          <w:tcPr>
            <w:tcW w:w="403"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410"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B5063C">
              <w:rPr>
                <w:rFonts w:eastAsia="MS Mincho"/>
                <w:color w:val="000000"/>
                <w:szCs w:val="24"/>
                <w:lang w:val="es-ES" w:eastAsia="ja-JP"/>
              </w:rPr>
              <w:t>25</w:t>
            </w:r>
          </w:p>
        </w:tc>
        <w:tc>
          <w:tcPr>
            <w:tcW w:w="429" w:type="pct"/>
            <w:gridSpan w:val="2"/>
            <w:tcBorders>
              <w:top w:val="single" w:sz="4" w:space="0" w:color="auto"/>
              <w:left w:val="nil"/>
              <w:bottom w:val="single" w:sz="8" w:space="0" w:color="auto"/>
              <w:right w:val="single" w:sz="4"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362" w:type="pct"/>
            <w:gridSpan w:val="2"/>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B5063C">
              <w:rPr>
                <w:rFonts w:eastAsia="MS Mincho"/>
                <w:color w:val="000000"/>
                <w:szCs w:val="24"/>
                <w:lang w:val="es-ES" w:eastAsia="ja-JP"/>
              </w:rPr>
              <w:t>25</w:t>
            </w:r>
          </w:p>
        </w:tc>
        <w:tc>
          <w:tcPr>
            <w:tcW w:w="403"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399"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r w:rsidR="00075940">
              <w:rPr>
                <w:rFonts w:eastAsia="MS Mincho"/>
                <w:color w:val="000000"/>
                <w:szCs w:val="24"/>
                <w:lang w:val="es-ES" w:eastAsia="ja-JP"/>
              </w:rPr>
              <w:t>95</w:t>
            </w:r>
          </w:p>
        </w:tc>
      </w:tr>
      <w:tr w:rsidR="00524CE6" w:rsidRPr="00CD6DEE" w:rsidTr="008A6C32">
        <w:trPr>
          <w:cantSplit/>
          <w:trHeight w:val="86"/>
        </w:trPr>
        <w:tc>
          <w:tcPr>
            <w:tcW w:w="550" w:type="pct"/>
            <w:vMerge/>
            <w:tcBorders>
              <w:top w:val="single" w:sz="8" w:space="0" w:color="auto"/>
              <w:left w:val="single" w:sz="8" w:space="0" w:color="auto"/>
              <w:bottom w:val="single" w:sz="8" w:space="0" w:color="auto"/>
              <w:right w:val="single" w:sz="8" w:space="0" w:color="auto"/>
            </w:tcBorders>
            <w:vAlign w:val="center"/>
          </w:tcPr>
          <w:p w:rsidR="008A6C32" w:rsidRPr="00CD6DEE" w:rsidRDefault="008A6C32" w:rsidP="00356CFD">
            <w:pPr>
              <w:rPr>
                <w:rFonts w:eastAsia="MS Mincho"/>
                <w:color w:val="000000"/>
                <w:szCs w:val="24"/>
                <w:lang w:val="es-ES" w:eastAsia="ja-JP"/>
              </w:rPr>
            </w:pPr>
          </w:p>
        </w:tc>
        <w:tc>
          <w:tcPr>
            <w:tcW w:w="1220" w:type="pct"/>
            <w:gridSpan w:val="2"/>
            <w:tcBorders>
              <w:top w:val="single" w:sz="4" w:space="0" w:color="auto"/>
              <w:left w:val="nil"/>
              <w:bottom w:val="single" w:sz="8" w:space="0" w:color="auto"/>
              <w:right w:val="single" w:sz="8" w:space="0" w:color="auto"/>
            </w:tcBorders>
            <w:vAlign w:val="center"/>
          </w:tcPr>
          <w:p w:rsidR="008A6C32" w:rsidRPr="00CD6DEE" w:rsidRDefault="008A6C32" w:rsidP="008A6C32">
            <w:pPr>
              <w:jc w:val="right"/>
              <w:rPr>
                <w:rFonts w:ascii="Arial" w:eastAsia="MS Mincho" w:hAnsi="Arial" w:cs="Arial"/>
                <w:color w:val="000000"/>
                <w:szCs w:val="24"/>
                <w:lang w:val="en-GB" w:eastAsia="ja-JP"/>
              </w:rPr>
            </w:pPr>
            <w:r>
              <w:rPr>
                <w:rFonts w:ascii="Arial" w:eastAsia="MS Mincho" w:hAnsi="Arial" w:cs="Arial"/>
                <w:color w:val="000000"/>
                <w:szCs w:val="24"/>
                <w:lang w:val="en-GB" w:eastAsia="ja-JP"/>
              </w:rPr>
              <w:t>Subtotal (%)</w:t>
            </w:r>
          </w:p>
        </w:tc>
        <w:tc>
          <w:tcPr>
            <w:tcW w:w="414"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8A6C32" w:rsidRPr="00CD6DEE" w:rsidRDefault="008A6C32" w:rsidP="00356CFD">
            <w:pPr>
              <w:rPr>
                <w:rFonts w:eastAsia="MS Mincho"/>
                <w:color w:val="000000"/>
                <w:szCs w:val="24"/>
                <w:lang w:val="es-ES" w:eastAsia="ja-JP"/>
              </w:rPr>
            </w:pPr>
          </w:p>
        </w:tc>
        <w:tc>
          <w:tcPr>
            <w:tcW w:w="399"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8A6C32" w:rsidRPr="00CD6DEE" w:rsidRDefault="008A6C32" w:rsidP="00356CFD">
            <w:pPr>
              <w:rPr>
                <w:rFonts w:eastAsia="MS Mincho"/>
                <w:color w:val="000000"/>
                <w:szCs w:val="24"/>
                <w:lang w:val="es-ES" w:eastAsia="ja-JP"/>
              </w:rPr>
            </w:pPr>
          </w:p>
        </w:tc>
        <w:tc>
          <w:tcPr>
            <w:tcW w:w="403"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8A6C32" w:rsidRPr="00CD6DEE" w:rsidRDefault="008A6C32" w:rsidP="00356CFD">
            <w:pPr>
              <w:rPr>
                <w:rFonts w:eastAsia="MS Mincho"/>
                <w:color w:val="000000"/>
                <w:szCs w:val="24"/>
                <w:lang w:val="es-ES" w:eastAsia="ja-JP"/>
              </w:rPr>
            </w:pPr>
          </w:p>
        </w:tc>
        <w:tc>
          <w:tcPr>
            <w:tcW w:w="410"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8A6C32" w:rsidRPr="00CD6DEE" w:rsidRDefault="008A6C32" w:rsidP="00356CFD">
            <w:pPr>
              <w:rPr>
                <w:rFonts w:eastAsia="MS Mincho"/>
                <w:color w:val="000000"/>
                <w:szCs w:val="24"/>
                <w:lang w:val="es-ES" w:eastAsia="ja-JP"/>
              </w:rPr>
            </w:pPr>
          </w:p>
        </w:tc>
        <w:tc>
          <w:tcPr>
            <w:tcW w:w="429" w:type="pct"/>
            <w:gridSpan w:val="2"/>
            <w:tcBorders>
              <w:top w:val="single" w:sz="4" w:space="0" w:color="auto"/>
              <w:left w:val="nil"/>
              <w:bottom w:val="single" w:sz="8" w:space="0" w:color="auto"/>
              <w:right w:val="single" w:sz="4" w:space="0" w:color="auto"/>
            </w:tcBorders>
            <w:tcMar>
              <w:top w:w="0" w:type="dxa"/>
              <w:left w:w="108" w:type="dxa"/>
              <w:bottom w:w="0" w:type="dxa"/>
              <w:right w:w="108" w:type="dxa"/>
            </w:tcMar>
          </w:tcPr>
          <w:p w:rsidR="008A6C32" w:rsidRPr="00CD6DEE" w:rsidRDefault="008A6C32" w:rsidP="00356CFD">
            <w:pPr>
              <w:rPr>
                <w:rFonts w:eastAsia="MS Mincho"/>
                <w:color w:val="000000"/>
                <w:szCs w:val="24"/>
                <w:lang w:val="es-ES" w:eastAsia="ja-JP"/>
              </w:rPr>
            </w:pPr>
          </w:p>
        </w:tc>
        <w:tc>
          <w:tcPr>
            <w:tcW w:w="362" w:type="pct"/>
            <w:gridSpan w:val="2"/>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tcPr>
          <w:p w:rsidR="008A6C32" w:rsidRPr="00CD6DEE" w:rsidRDefault="008A6C32" w:rsidP="00356CFD">
            <w:pPr>
              <w:rPr>
                <w:rFonts w:eastAsia="MS Mincho"/>
                <w:color w:val="000000"/>
                <w:szCs w:val="24"/>
                <w:lang w:val="es-ES" w:eastAsia="ja-JP"/>
              </w:rPr>
            </w:pPr>
          </w:p>
        </w:tc>
        <w:tc>
          <w:tcPr>
            <w:tcW w:w="403"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8A6C32" w:rsidRPr="00CD6DEE" w:rsidRDefault="008A6C32" w:rsidP="00356CFD">
            <w:pPr>
              <w:rPr>
                <w:rFonts w:eastAsia="MS Mincho"/>
                <w:color w:val="000000"/>
                <w:szCs w:val="24"/>
                <w:lang w:val="es-ES" w:eastAsia="ja-JP"/>
              </w:rPr>
            </w:pPr>
          </w:p>
        </w:tc>
        <w:tc>
          <w:tcPr>
            <w:tcW w:w="399"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8A6C32" w:rsidRPr="00CD6DEE" w:rsidRDefault="008A6C32" w:rsidP="00356CFD">
            <w:pPr>
              <w:rPr>
                <w:rFonts w:eastAsia="MS Mincho"/>
                <w:color w:val="000000"/>
                <w:szCs w:val="24"/>
                <w:lang w:val="es-ES" w:eastAsia="ja-JP"/>
              </w:rPr>
            </w:pPr>
          </w:p>
        </w:tc>
      </w:tr>
      <w:tr w:rsidR="00356CFD" w:rsidRPr="00CD6DEE" w:rsidTr="008A6C32">
        <w:trPr>
          <w:cantSplit/>
          <w:trHeight w:val="213"/>
        </w:trPr>
        <w:tc>
          <w:tcPr>
            <w:tcW w:w="550" w:type="pct"/>
            <w:vMerge/>
            <w:tcBorders>
              <w:top w:val="single" w:sz="8" w:space="0" w:color="auto"/>
              <w:left w:val="single" w:sz="8" w:space="0" w:color="auto"/>
              <w:bottom w:val="single" w:sz="8" w:space="0" w:color="auto"/>
              <w:right w:val="single" w:sz="8" w:space="0" w:color="auto"/>
            </w:tcBorders>
            <w:vAlign w:val="center"/>
          </w:tcPr>
          <w:p w:rsidR="00356CFD" w:rsidRPr="00CD6DEE" w:rsidRDefault="00356CFD" w:rsidP="00356CFD">
            <w:pPr>
              <w:rPr>
                <w:rFonts w:eastAsia="MS Mincho"/>
                <w:color w:val="000000"/>
                <w:szCs w:val="24"/>
                <w:lang w:val="es-ES" w:eastAsia="ja-JP"/>
              </w:rPr>
            </w:pPr>
          </w:p>
        </w:tc>
        <w:tc>
          <w:tcPr>
            <w:tcW w:w="1220" w:type="pct"/>
            <w:gridSpan w:val="2"/>
            <w:tcBorders>
              <w:top w:val="nil"/>
              <w:left w:val="nil"/>
              <w:bottom w:val="single" w:sz="8" w:space="0" w:color="auto"/>
              <w:right w:val="single" w:sz="8" w:space="0" w:color="auto"/>
            </w:tcBorders>
            <w:tcMar>
              <w:top w:w="0" w:type="dxa"/>
              <w:left w:w="108" w:type="dxa"/>
              <w:bottom w:w="0" w:type="dxa"/>
              <w:right w:w="108" w:type="dxa"/>
            </w:tcMar>
            <w:vAlign w:val="center"/>
          </w:tcPr>
          <w:p w:rsidR="00356CFD" w:rsidRPr="00CD6DEE" w:rsidRDefault="00356CFD" w:rsidP="00356CFD">
            <w:pPr>
              <w:ind w:firstLine="1560"/>
              <w:jc w:val="right"/>
              <w:rPr>
                <w:rFonts w:eastAsia="MS Mincho"/>
                <w:color w:val="000000"/>
                <w:szCs w:val="24"/>
                <w:lang w:val="es-ES" w:eastAsia="ja-JP"/>
              </w:rPr>
            </w:pPr>
            <w:r w:rsidRPr="00CD6DEE">
              <w:rPr>
                <w:rFonts w:ascii="Arial" w:eastAsia="MS Mincho" w:hAnsi="Arial" w:cs="Arial"/>
                <w:color w:val="000000"/>
                <w:szCs w:val="24"/>
                <w:lang w:val="en-GB" w:eastAsia="ja-JP"/>
              </w:rPr>
              <w:t>Total</w:t>
            </w:r>
          </w:p>
          <w:p w:rsidR="00356CFD" w:rsidRPr="00CD6DEE" w:rsidRDefault="00356CFD" w:rsidP="00356CFD">
            <w:pPr>
              <w:jc w:val="right"/>
              <w:rPr>
                <w:rFonts w:eastAsia="MS Mincho"/>
                <w:color w:val="000000"/>
                <w:szCs w:val="24"/>
                <w:lang w:val="es-ES" w:eastAsia="ja-JP"/>
              </w:rPr>
            </w:pPr>
            <w:r w:rsidRPr="00CD6DEE">
              <w:rPr>
                <w:rFonts w:eastAsia="MS Mincho"/>
                <w:color w:val="000000"/>
                <w:szCs w:val="24"/>
                <w:lang w:val="es-ES" w:eastAsia="ja-JP"/>
              </w:rPr>
              <w:t> </w:t>
            </w:r>
          </w:p>
        </w:tc>
        <w:tc>
          <w:tcPr>
            <w:tcW w:w="813" w:type="pct"/>
            <w:gridSpan w:val="2"/>
            <w:tcBorders>
              <w:top w:val="nil"/>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c>
          <w:tcPr>
            <w:tcW w:w="813" w:type="pct"/>
            <w:gridSpan w:val="2"/>
            <w:tcBorders>
              <w:top w:val="nil"/>
              <w:left w:val="nil"/>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p>
        </w:tc>
        <w:tc>
          <w:tcPr>
            <w:tcW w:w="401" w:type="pct"/>
            <w:tcBorders>
              <w:top w:val="nil"/>
              <w:left w:val="nil"/>
              <w:bottom w:val="single" w:sz="8" w:space="0" w:color="auto"/>
              <w:right w:val="nil"/>
            </w:tcBorders>
          </w:tcPr>
          <w:p w:rsidR="00356CFD" w:rsidRPr="00CD6DEE" w:rsidRDefault="00356CFD" w:rsidP="00356CFD">
            <w:pPr>
              <w:rPr>
                <w:rFonts w:eastAsia="MS Mincho"/>
                <w:color w:val="000000"/>
                <w:szCs w:val="24"/>
                <w:lang w:val="es-ES" w:eastAsia="ja-JP"/>
              </w:rPr>
            </w:pPr>
          </w:p>
        </w:tc>
        <w:tc>
          <w:tcPr>
            <w:tcW w:w="200" w:type="pct"/>
            <w:gridSpan w:val="2"/>
            <w:tcBorders>
              <w:top w:val="nil"/>
              <w:left w:val="nil"/>
              <w:bottom w:val="single" w:sz="8" w:space="0" w:color="auto"/>
              <w:right w:val="nil"/>
            </w:tcBorders>
          </w:tcPr>
          <w:p w:rsidR="00356CFD" w:rsidRPr="00CD6DEE" w:rsidRDefault="00356CFD" w:rsidP="00356CFD">
            <w:pPr>
              <w:rPr>
                <w:rFonts w:eastAsia="MS Mincho"/>
                <w:color w:val="000000"/>
                <w:szCs w:val="24"/>
                <w:lang w:val="es-ES" w:eastAsia="ja-JP"/>
              </w:rPr>
            </w:pPr>
          </w:p>
        </w:tc>
        <w:tc>
          <w:tcPr>
            <w:tcW w:w="190" w:type="pct"/>
            <w:tcBorders>
              <w:top w:val="nil"/>
              <w:left w:val="nil"/>
              <w:bottom w:val="single" w:sz="8" w:space="0" w:color="auto"/>
              <w:right w:val="single" w:sz="4" w:space="0" w:color="auto"/>
            </w:tcBorders>
          </w:tcPr>
          <w:p w:rsidR="00356CFD" w:rsidRPr="00CD6DEE" w:rsidRDefault="00356CFD" w:rsidP="00356CFD">
            <w:pPr>
              <w:rPr>
                <w:rFonts w:eastAsia="MS Mincho"/>
                <w:color w:val="000000"/>
                <w:szCs w:val="24"/>
                <w:lang w:val="es-ES" w:eastAsia="ja-JP"/>
              </w:rPr>
            </w:pPr>
          </w:p>
        </w:tc>
        <w:tc>
          <w:tcPr>
            <w:tcW w:w="813" w:type="pct"/>
            <w:gridSpan w:val="2"/>
            <w:tcBorders>
              <w:top w:val="nil"/>
              <w:left w:val="single" w:sz="4" w:space="0" w:color="auto"/>
              <w:bottom w:val="single" w:sz="8" w:space="0" w:color="auto"/>
              <w:right w:val="single" w:sz="8" w:space="0" w:color="auto"/>
            </w:tcBorders>
            <w:tcMar>
              <w:top w:w="0" w:type="dxa"/>
              <w:left w:w="108" w:type="dxa"/>
              <w:bottom w:w="0" w:type="dxa"/>
              <w:right w:w="108" w:type="dxa"/>
            </w:tcMar>
          </w:tcPr>
          <w:p w:rsidR="00356CFD" w:rsidRPr="00CD6DEE" w:rsidRDefault="00356CFD" w:rsidP="00356CFD">
            <w:pPr>
              <w:rPr>
                <w:rFonts w:eastAsia="MS Mincho"/>
                <w:color w:val="000000"/>
                <w:szCs w:val="24"/>
                <w:lang w:val="es-ES" w:eastAsia="ja-JP"/>
              </w:rPr>
            </w:pPr>
            <w:r w:rsidRPr="00CD6DEE">
              <w:rPr>
                <w:rFonts w:eastAsia="MS Mincho"/>
                <w:color w:val="000000"/>
                <w:szCs w:val="24"/>
                <w:lang w:val="es-ES" w:eastAsia="ja-JP"/>
              </w:rPr>
              <w:t> </w:t>
            </w:r>
          </w:p>
        </w:tc>
      </w:tr>
    </w:tbl>
    <w:p w:rsidR="00987B62" w:rsidRPr="00415F30" w:rsidRDefault="00987B62" w:rsidP="00415F30">
      <w:pPr>
        <w:rPr>
          <w:rFonts w:eastAsia="MS Mincho"/>
          <w:color w:val="000000"/>
          <w:szCs w:val="24"/>
          <w:lang w:val="es-ES" w:eastAsia="ja-JP"/>
        </w:rPr>
      </w:pPr>
    </w:p>
    <w:tbl>
      <w:tblPr>
        <w:tblpPr w:leftFromText="141" w:rightFromText="141" w:vertAnchor="text" w:horzAnchor="margin" w:tblpY="605"/>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2084"/>
        <w:gridCol w:w="2084"/>
        <w:gridCol w:w="2084"/>
        <w:gridCol w:w="2084"/>
      </w:tblGrid>
      <w:tr w:rsidR="00987B62" w:rsidRPr="00386547" w:rsidTr="00356CFD">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Budget head</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1st  Year</w:t>
            </w:r>
            <w:r w:rsidR="008A0080" w:rsidRPr="00D11E96">
              <w:rPr>
                <w:rFonts w:ascii="Arial" w:eastAsia="MS Mincho" w:hAnsi="Arial"/>
                <w:color w:val="000000"/>
                <w:szCs w:val="24"/>
                <w:lang w:val="en-US" w:eastAsia="ja-JP"/>
              </w:rPr>
              <w:t xml:space="preserve"> (€)</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2nd Year</w:t>
            </w:r>
            <w:r w:rsidR="008A0080" w:rsidRPr="00D11E96">
              <w:rPr>
                <w:rFonts w:ascii="Arial" w:eastAsia="MS Mincho" w:hAnsi="Arial"/>
                <w:color w:val="000000"/>
                <w:szCs w:val="24"/>
                <w:lang w:val="en-US" w:eastAsia="ja-JP"/>
              </w:rPr>
              <w:t xml:space="preserve"> (€)</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3rd Year</w:t>
            </w:r>
            <w:r w:rsidR="008A0080" w:rsidRPr="00D11E96">
              <w:rPr>
                <w:rFonts w:ascii="Arial" w:eastAsia="MS Mincho" w:hAnsi="Arial"/>
                <w:color w:val="000000"/>
                <w:szCs w:val="24"/>
                <w:lang w:val="en-US" w:eastAsia="ja-JP"/>
              </w:rPr>
              <w:t xml:space="preserve"> (€)</w:t>
            </w:r>
          </w:p>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(if applicable)</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TOTAL</w:t>
            </w:r>
            <w:r w:rsidR="008A0080" w:rsidRPr="00D11E96">
              <w:rPr>
                <w:rFonts w:ascii="Arial" w:eastAsia="MS Mincho" w:hAnsi="Arial"/>
                <w:color w:val="000000"/>
                <w:szCs w:val="24"/>
                <w:lang w:val="en-US" w:eastAsia="ja-JP"/>
              </w:rPr>
              <w:t xml:space="preserve"> (€)</w:t>
            </w:r>
          </w:p>
        </w:tc>
      </w:tr>
      <w:tr w:rsidR="00987B62" w:rsidRPr="001B21FF" w:rsidTr="00356CFD">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Amortization of capital assets (tangible and intangible)</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r>
      <w:tr w:rsidR="00987B62" w:rsidRPr="00386547" w:rsidTr="00356CFD">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Material cost</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r>
      <w:tr w:rsidR="00987B62" w:rsidRPr="00386547" w:rsidTr="00356CFD">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Manpower</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r>
      <w:tr w:rsidR="00987B62" w:rsidRPr="00386547" w:rsidTr="00356CFD">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Outsourced technical collaborations</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r>
      <w:tr w:rsidR="00987B62" w:rsidRPr="00943C48" w:rsidTr="00356CFD">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Overheads</w:t>
            </w:r>
            <w:r w:rsidR="00BE743C" w:rsidRPr="00D11E96">
              <w:rPr>
                <w:rFonts w:ascii="Arial" w:eastAsia="MS Mincho" w:hAnsi="Arial"/>
                <w:color w:val="000000"/>
                <w:szCs w:val="24"/>
                <w:lang w:val="en-US" w:eastAsia="ja-JP"/>
              </w:rPr>
              <w:t xml:space="preserve"> (indirect costs)</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r>
      <w:tr w:rsidR="00987B62" w:rsidRPr="00943C48" w:rsidTr="00356CFD">
        <w:tc>
          <w:tcPr>
            <w:tcW w:w="2084" w:type="dxa"/>
            <w:shd w:val="clear" w:color="auto" w:fill="auto"/>
          </w:tcPr>
          <w:p w:rsidR="00987B62" w:rsidRPr="00D11E96" w:rsidRDefault="00987B62" w:rsidP="00356CFD">
            <w:pPr>
              <w:rPr>
                <w:rFonts w:ascii="Arial" w:eastAsia="MS Mincho" w:hAnsi="Arial"/>
                <w:color w:val="000000"/>
                <w:szCs w:val="24"/>
                <w:lang w:val="en-US" w:eastAsia="ja-JP"/>
              </w:rPr>
            </w:pPr>
            <w:r w:rsidRPr="00D11E96">
              <w:rPr>
                <w:rFonts w:ascii="Arial" w:eastAsia="MS Mincho" w:hAnsi="Arial"/>
                <w:color w:val="000000"/>
                <w:szCs w:val="24"/>
                <w:lang w:val="en-US" w:eastAsia="ja-JP"/>
              </w:rPr>
              <w:t>Audit cost</w:t>
            </w: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c>
          <w:tcPr>
            <w:tcW w:w="2084" w:type="dxa"/>
            <w:shd w:val="clear" w:color="auto" w:fill="auto"/>
          </w:tcPr>
          <w:p w:rsidR="00987B62" w:rsidRPr="00D11E96" w:rsidRDefault="00987B62" w:rsidP="00356CFD">
            <w:pPr>
              <w:rPr>
                <w:rFonts w:ascii="Arial" w:eastAsia="MS Mincho" w:hAnsi="Arial"/>
                <w:color w:val="000000"/>
                <w:szCs w:val="24"/>
                <w:lang w:val="en-US" w:eastAsia="ja-JP"/>
              </w:rPr>
            </w:pPr>
          </w:p>
        </w:tc>
      </w:tr>
    </w:tbl>
    <w:p w:rsidR="00987B62" w:rsidRDefault="00FF15A6" w:rsidP="00386547">
      <w:pPr>
        <w:rPr>
          <w:rFonts w:ascii="Arial" w:eastAsia="MS Mincho" w:hAnsi="Arial"/>
          <w:b/>
          <w:color w:val="000000"/>
          <w:szCs w:val="24"/>
          <w:lang w:val="en-GB" w:eastAsia="ja-JP"/>
        </w:rPr>
      </w:pPr>
      <w:r>
        <w:rPr>
          <w:rFonts w:ascii="Arial" w:eastAsia="MS Mincho" w:hAnsi="Arial"/>
          <w:b/>
          <w:color w:val="000000"/>
          <w:szCs w:val="24"/>
          <w:lang w:val="en-GB" w:eastAsia="ja-JP"/>
        </w:rPr>
        <w:t>1.5</w:t>
      </w:r>
      <w:r w:rsidR="00386547" w:rsidRPr="00EE092B">
        <w:rPr>
          <w:rFonts w:ascii="Arial" w:eastAsia="MS Mincho" w:hAnsi="Arial"/>
          <w:b/>
          <w:color w:val="000000"/>
          <w:szCs w:val="24"/>
          <w:lang w:val="en-GB" w:eastAsia="ja-JP"/>
        </w:rPr>
        <w:t>ª</w:t>
      </w:r>
      <w:r w:rsidR="00386547" w:rsidRPr="00386547">
        <w:rPr>
          <w:rFonts w:ascii="Arial" w:eastAsia="MS Mincho" w:hAnsi="Arial"/>
          <w:color w:val="000000"/>
          <w:szCs w:val="24"/>
          <w:lang w:val="en-GB" w:eastAsia="ja-JP"/>
        </w:rPr>
        <w:t xml:space="preserve"> </w:t>
      </w:r>
      <w:r w:rsidR="00386547" w:rsidRPr="00EE092B">
        <w:rPr>
          <w:rFonts w:ascii="Arial" w:eastAsia="MS Mincho" w:hAnsi="Arial"/>
          <w:b/>
          <w:color w:val="000000"/>
          <w:szCs w:val="24"/>
          <w:lang w:val="en-GB" w:eastAsia="ja-JP"/>
        </w:rPr>
        <w:t>Budgetary details in respect of Spanish company</w:t>
      </w:r>
      <w:r w:rsidR="00356CFD">
        <w:rPr>
          <w:rFonts w:ascii="Arial" w:eastAsia="MS Mincho" w:hAnsi="Arial"/>
          <w:b/>
          <w:color w:val="000000"/>
          <w:szCs w:val="24"/>
          <w:lang w:val="en-GB" w:eastAsia="ja-JP"/>
        </w:rPr>
        <w:t xml:space="preserve"> </w:t>
      </w:r>
      <w:r w:rsidR="00CD510E">
        <w:rPr>
          <w:rFonts w:ascii="Arial" w:eastAsia="MS Mincho" w:hAnsi="Arial"/>
          <w:b/>
          <w:color w:val="000000"/>
          <w:szCs w:val="24"/>
          <w:lang w:val="en-GB" w:eastAsia="ja-JP"/>
        </w:rPr>
        <w:t>(€)</w:t>
      </w:r>
      <w:r w:rsidR="00356CFD">
        <w:rPr>
          <w:rFonts w:ascii="Arial" w:eastAsia="MS Mincho" w:hAnsi="Arial"/>
          <w:b/>
          <w:color w:val="000000"/>
          <w:szCs w:val="24"/>
          <w:lang w:val="en-GB" w:eastAsia="ja-JP"/>
        </w:rPr>
        <w:t xml:space="preserve">- </w:t>
      </w:r>
      <w:r w:rsidR="00356CFD" w:rsidRPr="00133898">
        <w:rPr>
          <w:rFonts w:ascii="Arial" w:eastAsia="MS Mincho" w:hAnsi="Arial"/>
          <w:bCs/>
          <w:i/>
          <w:color w:val="000000"/>
          <w:szCs w:val="24"/>
          <w:lang w:val="en-US" w:eastAsia="ja-JP"/>
        </w:rPr>
        <w:t xml:space="preserve">minimum CDTI fundable budget </w:t>
      </w:r>
      <w:r w:rsidR="00356CFD" w:rsidRPr="00133898">
        <w:rPr>
          <w:rFonts w:ascii="Arial" w:eastAsia="MS Mincho" w:hAnsi="Arial"/>
          <w:i/>
          <w:color w:val="000000"/>
          <w:szCs w:val="24"/>
          <w:lang w:val="en-US" w:eastAsia="ja-JP"/>
        </w:rPr>
        <w:t>per Spanish company will be</w:t>
      </w:r>
      <w:r w:rsidR="00356CFD" w:rsidRPr="00133898">
        <w:rPr>
          <w:rFonts w:ascii="Arial" w:eastAsia="MS Mincho" w:hAnsi="Arial"/>
          <w:b/>
          <w:i/>
          <w:color w:val="000000"/>
          <w:szCs w:val="24"/>
          <w:lang w:val="en-US" w:eastAsia="ja-JP"/>
        </w:rPr>
        <w:t xml:space="preserve"> </w:t>
      </w:r>
      <w:r w:rsidR="00356CFD" w:rsidRPr="00133898">
        <w:rPr>
          <w:rFonts w:ascii="Arial" w:eastAsia="MS Mincho" w:hAnsi="Arial"/>
          <w:b/>
          <w:bCs/>
          <w:i/>
          <w:color w:val="000000"/>
          <w:szCs w:val="24"/>
          <w:lang w:val="en-US" w:eastAsia="ja-JP"/>
        </w:rPr>
        <w:t>175,000 €</w:t>
      </w:r>
      <w:r w:rsidR="00CD510E">
        <w:rPr>
          <w:rFonts w:ascii="Arial" w:eastAsia="MS Mincho" w:hAnsi="Arial"/>
          <w:b/>
          <w:color w:val="000000"/>
          <w:szCs w:val="24"/>
          <w:lang w:val="en-GB" w:eastAsia="ja-JP"/>
        </w:rPr>
        <w:t>.</w:t>
      </w:r>
    </w:p>
    <w:p w:rsidR="008A6C32" w:rsidRDefault="008A6C32" w:rsidP="00386547">
      <w:pPr>
        <w:rPr>
          <w:rFonts w:ascii="Arial" w:eastAsia="MS Mincho" w:hAnsi="Arial"/>
          <w:b/>
          <w:color w:val="000000"/>
          <w:szCs w:val="24"/>
          <w:lang w:val="en-GB" w:eastAsia="ja-JP"/>
        </w:rPr>
      </w:pPr>
    </w:p>
    <w:p w:rsidR="00133898" w:rsidRPr="00EE092B" w:rsidRDefault="00FF15A6">
      <w:pPr>
        <w:numPr>
          <w:ins w:id="0" w:author="cdti" w:date="2012-05-07T12:47:00Z"/>
        </w:numPr>
        <w:rPr>
          <w:rFonts w:ascii="Arial" w:eastAsia="MS Mincho" w:hAnsi="Arial"/>
          <w:b/>
          <w:color w:val="000000"/>
          <w:szCs w:val="24"/>
          <w:lang w:val="en-GB" w:eastAsia="ja-JP"/>
        </w:rPr>
      </w:pPr>
      <w:r>
        <w:rPr>
          <w:rFonts w:ascii="Arial" w:eastAsia="MS Mincho" w:hAnsi="Arial"/>
          <w:b/>
          <w:color w:val="000000"/>
          <w:szCs w:val="24"/>
          <w:lang w:val="en-GB" w:eastAsia="ja-JP"/>
        </w:rPr>
        <w:t>1.5</w:t>
      </w:r>
      <w:r w:rsidR="004145C5" w:rsidRPr="00EE092B">
        <w:rPr>
          <w:rFonts w:ascii="Arial" w:eastAsia="MS Mincho" w:hAnsi="Arial"/>
          <w:b/>
          <w:color w:val="000000"/>
          <w:szCs w:val="24"/>
          <w:lang w:val="en-GB" w:eastAsia="ja-JP"/>
        </w:rPr>
        <w:t>ª B</w:t>
      </w:r>
      <w:r w:rsidR="000E63E7">
        <w:rPr>
          <w:rFonts w:ascii="Arial" w:eastAsia="MS Mincho" w:hAnsi="Arial"/>
          <w:b/>
          <w:color w:val="000000"/>
          <w:szCs w:val="24"/>
          <w:lang w:val="en-GB" w:eastAsia="ja-JP"/>
        </w:rPr>
        <w:t>udgetary details in respect of Egyptian</w:t>
      </w:r>
      <w:r w:rsidR="004145C5" w:rsidRPr="00EE092B">
        <w:rPr>
          <w:rFonts w:ascii="Arial" w:eastAsia="MS Mincho" w:hAnsi="Arial"/>
          <w:b/>
          <w:color w:val="000000"/>
          <w:szCs w:val="24"/>
          <w:lang w:val="en-GB" w:eastAsia="ja-JP"/>
        </w:rPr>
        <w:t xml:space="preserve"> </w:t>
      </w:r>
      <w:r w:rsidR="00386547" w:rsidRPr="00EE092B">
        <w:rPr>
          <w:rFonts w:ascii="Arial" w:eastAsia="MS Mincho" w:hAnsi="Arial"/>
          <w:b/>
          <w:color w:val="000000"/>
          <w:szCs w:val="24"/>
          <w:lang w:val="en-GB" w:eastAsia="ja-JP"/>
        </w:rPr>
        <w:t>company</w:t>
      </w:r>
      <w:r w:rsidR="000E63E7">
        <w:rPr>
          <w:rFonts w:ascii="Arial" w:eastAsia="MS Mincho" w:hAnsi="Arial"/>
          <w:b/>
          <w:color w:val="000000"/>
          <w:szCs w:val="24"/>
          <w:lang w:val="en-GB" w:eastAsia="ja-JP"/>
        </w:rPr>
        <w:t xml:space="preserve"> </w:t>
      </w:r>
      <w:r w:rsidR="00CD510E">
        <w:rPr>
          <w:rFonts w:ascii="Arial" w:eastAsia="MS Mincho" w:hAnsi="Arial"/>
          <w:b/>
          <w:color w:val="000000"/>
          <w:szCs w:val="24"/>
          <w:lang w:val="en-GB" w:eastAsia="ja-JP"/>
        </w:rPr>
        <w:t>(EGP</w:t>
      </w:r>
      <w:r w:rsidR="00626F8C">
        <w:rPr>
          <w:rFonts w:ascii="Arial" w:eastAsia="MS Mincho" w:hAnsi="Arial"/>
          <w:b/>
          <w:color w:val="000000"/>
          <w:szCs w:val="24"/>
          <w:lang w:val="en-GB" w:eastAsia="ja-JP"/>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4"/>
        <w:gridCol w:w="2026"/>
        <w:gridCol w:w="2025"/>
        <w:gridCol w:w="2047"/>
        <w:gridCol w:w="2032"/>
      </w:tblGrid>
      <w:tr w:rsidR="004145C5" w:rsidRPr="00386547" w:rsidTr="009B2FAA">
        <w:tc>
          <w:tcPr>
            <w:tcW w:w="2084" w:type="dxa"/>
            <w:shd w:val="clear" w:color="auto" w:fill="auto"/>
          </w:tcPr>
          <w:p w:rsidR="004145C5" w:rsidRPr="00D11E96" w:rsidRDefault="004145C5">
            <w:pPr>
              <w:rPr>
                <w:rFonts w:ascii="Arial" w:eastAsia="MS Mincho" w:hAnsi="Arial"/>
                <w:color w:val="000000"/>
                <w:szCs w:val="24"/>
                <w:lang w:val="en-US" w:eastAsia="ja-JP"/>
              </w:rPr>
            </w:pPr>
            <w:r w:rsidRPr="00D11E96">
              <w:rPr>
                <w:rFonts w:ascii="Arial" w:eastAsia="MS Mincho" w:hAnsi="Arial"/>
                <w:color w:val="000000"/>
                <w:szCs w:val="24"/>
                <w:lang w:val="en-US" w:eastAsia="ja-JP"/>
              </w:rPr>
              <w:t>Budget head</w:t>
            </w:r>
          </w:p>
        </w:tc>
        <w:tc>
          <w:tcPr>
            <w:tcW w:w="2084" w:type="dxa"/>
            <w:shd w:val="clear" w:color="auto" w:fill="auto"/>
          </w:tcPr>
          <w:p w:rsidR="004145C5" w:rsidRPr="00943C48" w:rsidRDefault="004145C5">
            <w:pPr>
              <w:rPr>
                <w:rFonts w:ascii="Arial" w:eastAsia="MS Mincho" w:hAnsi="Arial"/>
                <w:color w:val="000000"/>
                <w:szCs w:val="24"/>
                <w:lang w:val="en-GB" w:eastAsia="ja-JP"/>
              </w:rPr>
            </w:pPr>
            <w:r w:rsidRPr="00943C48">
              <w:rPr>
                <w:rFonts w:ascii="Arial" w:eastAsia="MS Mincho" w:hAnsi="Arial"/>
                <w:color w:val="000000"/>
                <w:szCs w:val="24"/>
                <w:lang w:val="en-GB" w:eastAsia="ja-JP"/>
              </w:rPr>
              <w:t>1st  Year</w:t>
            </w:r>
            <w:r w:rsidR="00FF15A6">
              <w:rPr>
                <w:rFonts w:ascii="Arial" w:eastAsia="MS Mincho" w:hAnsi="Arial"/>
                <w:color w:val="000000"/>
                <w:szCs w:val="24"/>
                <w:lang w:val="en-GB" w:eastAsia="ja-JP"/>
              </w:rPr>
              <w:t xml:space="preserve"> (EGP</w:t>
            </w:r>
            <w:r w:rsidR="008A0080">
              <w:rPr>
                <w:rFonts w:ascii="Arial" w:eastAsia="MS Mincho" w:hAnsi="Arial"/>
                <w:color w:val="000000"/>
                <w:szCs w:val="24"/>
                <w:lang w:val="en-GB" w:eastAsia="ja-JP"/>
              </w:rPr>
              <w:t>)</w:t>
            </w:r>
          </w:p>
        </w:tc>
        <w:tc>
          <w:tcPr>
            <w:tcW w:w="2084" w:type="dxa"/>
            <w:shd w:val="clear" w:color="auto" w:fill="auto"/>
          </w:tcPr>
          <w:p w:rsidR="004145C5" w:rsidRPr="00943C48" w:rsidRDefault="004145C5">
            <w:pPr>
              <w:rPr>
                <w:rFonts w:ascii="Arial" w:eastAsia="MS Mincho" w:hAnsi="Arial"/>
                <w:color w:val="000000"/>
                <w:szCs w:val="24"/>
                <w:lang w:val="en-GB" w:eastAsia="ja-JP"/>
              </w:rPr>
            </w:pPr>
            <w:r w:rsidRPr="00943C48">
              <w:rPr>
                <w:rFonts w:ascii="Arial" w:eastAsia="MS Mincho" w:hAnsi="Arial"/>
                <w:color w:val="000000"/>
                <w:szCs w:val="24"/>
                <w:lang w:val="en-GB" w:eastAsia="ja-JP"/>
              </w:rPr>
              <w:t>2nd Year</w:t>
            </w:r>
            <w:r w:rsidR="00FF15A6">
              <w:rPr>
                <w:rFonts w:ascii="Arial" w:eastAsia="MS Mincho" w:hAnsi="Arial"/>
                <w:color w:val="000000"/>
                <w:szCs w:val="24"/>
                <w:lang w:val="en-GB" w:eastAsia="ja-JP"/>
              </w:rPr>
              <w:t xml:space="preserve"> (EGP</w:t>
            </w:r>
            <w:r w:rsidR="008A0080">
              <w:rPr>
                <w:rFonts w:ascii="Arial" w:eastAsia="MS Mincho" w:hAnsi="Arial"/>
                <w:color w:val="000000"/>
                <w:szCs w:val="24"/>
                <w:lang w:val="en-GB" w:eastAsia="ja-JP"/>
              </w:rPr>
              <w:t>)</w:t>
            </w:r>
          </w:p>
        </w:tc>
        <w:tc>
          <w:tcPr>
            <w:tcW w:w="2084" w:type="dxa"/>
            <w:shd w:val="clear" w:color="auto" w:fill="auto"/>
          </w:tcPr>
          <w:p w:rsidR="004145C5" w:rsidRPr="00943C48" w:rsidRDefault="004145C5" w:rsidP="004145C5">
            <w:pPr>
              <w:rPr>
                <w:rFonts w:ascii="Arial" w:eastAsia="MS Mincho" w:hAnsi="Arial"/>
                <w:color w:val="000000"/>
                <w:szCs w:val="24"/>
                <w:lang w:val="en-GB" w:eastAsia="ja-JP"/>
              </w:rPr>
            </w:pPr>
            <w:r w:rsidRPr="00943C48">
              <w:rPr>
                <w:rFonts w:ascii="Arial" w:eastAsia="MS Mincho" w:hAnsi="Arial"/>
                <w:color w:val="000000"/>
                <w:szCs w:val="24"/>
                <w:lang w:val="en-GB" w:eastAsia="ja-JP"/>
              </w:rPr>
              <w:t>3rd Year</w:t>
            </w:r>
            <w:r w:rsidR="00FF15A6">
              <w:rPr>
                <w:rFonts w:ascii="Arial" w:eastAsia="MS Mincho" w:hAnsi="Arial"/>
                <w:color w:val="000000"/>
                <w:szCs w:val="24"/>
                <w:lang w:val="en-GB" w:eastAsia="ja-JP"/>
              </w:rPr>
              <w:t xml:space="preserve"> (EGP</w:t>
            </w:r>
            <w:r w:rsidR="008A0080">
              <w:rPr>
                <w:rFonts w:ascii="Arial" w:eastAsia="MS Mincho" w:hAnsi="Arial"/>
                <w:color w:val="000000"/>
                <w:szCs w:val="24"/>
                <w:lang w:val="en-GB" w:eastAsia="ja-JP"/>
              </w:rPr>
              <w:t>)</w:t>
            </w:r>
          </w:p>
          <w:p w:rsidR="004145C5" w:rsidRPr="00F5166A" w:rsidRDefault="00987B62" w:rsidP="004145C5">
            <w:pPr>
              <w:rPr>
                <w:rFonts w:ascii="Arial" w:eastAsia="MS Mincho" w:hAnsi="Arial"/>
                <w:color w:val="000000"/>
                <w:szCs w:val="24"/>
                <w:lang w:val="en-US" w:eastAsia="ja-JP"/>
              </w:rPr>
            </w:pPr>
            <w:r w:rsidRPr="00F5166A">
              <w:rPr>
                <w:rFonts w:ascii="Arial" w:eastAsia="MS Mincho" w:hAnsi="Arial"/>
                <w:color w:val="000000"/>
                <w:szCs w:val="24"/>
                <w:lang w:val="en-US" w:eastAsia="ja-JP"/>
              </w:rPr>
              <w:t>(if</w:t>
            </w:r>
            <w:r w:rsidR="004145C5" w:rsidRPr="00F5166A">
              <w:rPr>
                <w:rFonts w:ascii="Arial" w:eastAsia="MS Mincho" w:hAnsi="Arial"/>
                <w:color w:val="000000"/>
                <w:szCs w:val="24"/>
                <w:lang w:val="en-US" w:eastAsia="ja-JP"/>
              </w:rPr>
              <w:t xml:space="preserve"> applicable)</w:t>
            </w:r>
          </w:p>
        </w:tc>
        <w:tc>
          <w:tcPr>
            <w:tcW w:w="2084" w:type="dxa"/>
            <w:shd w:val="clear" w:color="auto" w:fill="auto"/>
          </w:tcPr>
          <w:p w:rsidR="004145C5" w:rsidRPr="00386547" w:rsidRDefault="004145C5" w:rsidP="00FF15A6">
            <w:pPr>
              <w:rPr>
                <w:rFonts w:ascii="Arial" w:eastAsia="MS Mincho" w:hAnsi="Arial"/>
                <w:color w:val="000000"/>
                <w:szCs w:val="24"/>
                <w:lang w:val="es-ES" w:eastAsia="ja-JP"/>
              </w:rPr>
            </w:pPr>
            <w:r w:rsidRPr="00386547">
              <w:rPr>
                <w:rFonts w:ascii="Arial" w:eastAsia="MS Mincho" w:hAnsi="Arial"/>
                <w:color w:val="000000"/>
                <w:szCs w:val="24"/>
                <w:lang w:val="es-ES" w:eastAsia="ja-JP"/>
              </w:rPr>
              <w:t>TOTAL</w:t>
            </w:r>
            <w:r w:rsidR="00FF15A6">
              <w:rPr>
                <w:rFonts w:ascii="Arial" w:eastAsia="MS Mincho" w:hAnsi="Arial"/>
                <w:color w:val="000000"/>
                <w:szCs w:val="24"/>
                <w:lang w:val="es-ES" w:eastAsia="ja-JP"/>
              </w:rPr>
              <w:t xml:space="preserve"> (EGP</w:t>
            </w:r>
            <w:r w:rsidR="008A0080">
              <w:rPr>
                <w:rFonts w:ascii="Arial" w:eastAsia="MS Mincho" w:hAnsi="Arial"/>
                <w:color w:val="000000"/>
                <w:szCs w:val="24"/>
                <w:lang w:val="es-ES" w:eastAsia="ja-JP"/>
              </w:rPr>
              <w:t>)</w:t>
            </w:r>
          </w:p>
        </w:tc>
      </w:tr>
      <w:tr w:rsidR="004145C5" w:rsidRPr="00386547" w:rsidTr="009B2FAA">
        <w:tc>
          <w:tcPr>
            <w:tcW w:w="10420" w:type="dxa"/>
            <w:gridSpan w:val="5"/>
            <w:shd w:val="clear" w:color="auto" w:fill="auto"/>
          </w:tcPr>
          <w:p w:rsidR="004145C5" w:rsidRPr="00D11E96" w:rsidRDefault="00D11E96">
            <w:pPr>
              <w:rPr>
                <w:rFonts w:ascii="Arial" w:eastAsia="MS Mincho" w:hAnsi="Arial"/>
                <w:color w:val="000000"/>
                <w:szCs w:val="24"/>
                <w:lang w:val="en-US" w:eastAsia="ja-JP"/>
              </w:rPr>
            </w:pPr>
            <w:r w:rsidRPr="00D11E96">
              <w:rPr>
                <w:rFonts w:ascii="Arial" w:eastAsia="MS Mincho" w:hAnsi="Arial"/>
                <w:color w:val="000000"/>
                <w:szCs w:val="24"/>
                <w:lang w:val="en-US" w:eastAsia="ja-JP"/>
              </w:rPr>
              <w:t>Non-recurring</w:t>
            </w:r>
          </w:p>
        </w:tc>
      </w:tr>
      <w:tr w:rsidR="004145C5" w:rsidRPr="00386547" w:rsidTr="009B2FAA">
        <w:tc>
          <w:tcPr>
            <w:tcW w:w="2084" w:type="dxa"/>
            <w:shd w:val="clear" w:color="auto" w:fill="auto"/>
          </w:tcPr>
          <w:p w:rsidR="004145C5" w:rsidRPr="00D11E96" w:rsidRDefault="004145C5">
            <w:pPr>
              <w:rPr>
                <w:rFonts w:ascii="Arial" w:eastAsia="MS Mincho" w:hAnsi="Arial"/>
                <w:color w:val="000000"/>
                <w:szCs w:val="24"/>
                <w:lang w:val="en-US" w:eastAsia="ja-JP"/>
              </w:rPr>
            </w:pPr>
            <w:r w:rsidRPr="00D11E96">
              <w:rPr>
                <w:rFonts w:ascii="Arial" w:eastAsia="MS Mincho" w:hAnsi="Arial"/>
                <w:color w:val="000000"/>
                <w:szCs w:val="24"/>
                <w:lang w:val="en-US" w:eastAsia="ja-JP"/>
              </w:rPr>
              <w:t>Equipment</w:t>
            </w:r>
          </w:p>
        </w:tc>
        <w:tc>
          <w:tcPr>
            <w:tcW w:w="2084" w:type="dxa"/>
            <w:shd w:val="clear" w:color="auto" w:fill="auto"/>
          </w:tcPr>
          <w:p w:rsidR="004145C5" w:rsidRPr="00386547" w:rsidRDefault="00524CE6">
            <w:pPr>
              <w:rPr>
                <w:rFonts w:ascii="Arial" w:eastAsia="MS Mincho" w:hAnsi="Arial"/>
                <w:color w:val="000000"/>
                <w:szCs w:val="24"/>
                <w:lang w:val="es-ES" w:eastAsia="ja-JP"/>
              </w:rPr>
            </w:pPr>
            <w:r>
              <w:rPr>
                <w:rFonts w:ascii="Arial" w:eastAsia="MS Mincho" w:hAnsi="Arial"/>
                <w:color w:val="000000"/>
                <w:szCs w:val="24"/>
                <w:lang w:val="es-ES" w:eastAsia="ja-JP"/>
              </w:rPr>
              <w:t>20,000</w:t>
            </w:r>
          </w:p>
        </w:tc>
        <w:tc>
          <w:tcPr>
            <w:tcW w:w="2084" w:type="dxa"/>
            <w:shd w:val="clear" w:color="auto" w:fill="auto"/>
          </w:tcPr>
          <w:p w:rsidR="004145C5" w:rsidRPr="00386547" w:rsidRDefault="00153AC3">
            <w:pPr>
              <w:rPr>
                <w:rFonts w:ascii="Arial" w:eastAsia="MS Mincho" w:hAnsi="Arial"/>
                <w:color w:val="000000"/>
                <w:szCs w:val="24"/>
                <w:lang w:val="es-ES" w:eastAsia="ja-JP"/>
              </w:rPr>
            </w:pPr>
            <w:r>
              <w:rPr>
                <w:rFonts w:ascii="Arial" w:eastAsia="MS Mincho" w:hAnsi="Arial"/>
                <w:color w:val="000000"/>
                <w:szCs w:val="24"/>
                <w:lang w:val="es-ES" w:eastAsia="ja-JP"/>
              </w:rPr>
              <w:t>6</w:t>
            </w:r>
            <w:r w:rsidR="00524CE6">
              <w:rPr>
                <w:rFonts w:ascii="Arial" w:eastAsia="MS Mincho" w:hAnsi="Arial"/>
                <w:color w:val="000000"/>
                <w:szCs w:val="24"/>
                <w:lang w:val="es-ES" w:eastAsia="ja-JP"/>
              </w:rPr>
              <w:t>0,000</w:t>
            </w:r>
          </w:p>
        </w:tc>
        <w:tc>
          <w:tcPr>
            <w:tcW w:w="2084" w:type="dxa"/>
            <w:shd w:val="clear" w:color="auto" w:fill="auto"/>
          </w:tcPr>
          <w:p w:rsidR="004145C5" w:rsidRPr="00386547" w:rsidRDefault="00153AC3">
            <w:pPr>
              <w:rPr>
                <w:rFonts w:ascii="Arial" w:eastAsia="MS Mincho" w:hAnsi="Arial"/>
                <w:color w:val="000000"/>
                <w:szCs w:val="24"/>
                <w:lang w:val="es-ES" w:eastAsia="ja-JP"/>
              </w:rPr>
            </w:pPr>
            <w:r>
              <w:rPr>
                <w:rFonts w:ascii="Arial" w:eastAsia="MS Mincho" w:hAnsi="Arial"/>
                <w:color w:val="000000"/>
                <w:szCs w:val="24"/>
                <w:lang w:val="es-ES" w:eastAsia="ja-JP"/>
              </w:rPr>
              <w:t>1000,000</w:t>
            </w:r>
          </w:p>
        </w:tc>
        <w:tc>
          <w:tcPr>
            <w:tcW w:w="2084" w:type="dxa"/>
            <w:shd w:val="clear" w:color="auto" w:fill="auto"/>
          </w:tcPr>
          <w:p w:rsidR="004145C5" w:rsidRPr="00386547" w:rsidRDefault="00F52339">
            <w:pPr>
              <w:rPr>
                <w:rFonts w:ascii="Arial" w:eastAsia="MS Mincho" w:hAnsi="Arial"/>
                <w:color w:val="000000"/>
                <w:szCs w:val="24"/>
                <w:lang w:val="es-ES" w:eastAsia="ja-JP"/>
              </w:rPr>
            </w:pPr>
            <w:r>
              <w:rPr>
                <w:rFonts w:ascii="Arial" w:eastAsia="MS Mincho" w:hAnsi="Arial"/>
                <w:color w:val="000000"/>
                <w:szCs w:val="24"/>
                <w:lang w:val="es-ES" w:eastAsia="ja-JP"/>
              </w:rPr>
              <w:t>180,000</w:t>
            </w:r>
          </w:p>
        </w:tc>
      </w:tr>
      <w:tr w:rsidR="004145C5" w:rsidRPr="00386547" w:rsidTr="009B2FAA">
        <w:tc>
          <w:tcPr>
            <w:tcW w:w="10420" w:type="dxa"/>
            <w:gridSpan w:val="5"/>
            <w:shd w:val="clear" w:color="auto" w:fill="auto"/>
          </w:tcPr>
          <w:p w:rsidR="004145C5" w:rsidRPr="00D11E96" w:rsidRDefault="004145C5">
            <w:pPr>
              <w:rPr>
                <w:rFonts w:ascii="Arial" w:eastAsia="MS Mincho" w:hAnsi="Arial"/>
                <w:color w:val="000000"/>
                <w:szCs w:val="24"/>
                <w:lang w:val="en-US" w:eastAsia="ja-JP"/>
              </w:rPr>
            </w:pPr>
            <w:r w:rsidRPr="00D11E96">
              <w:rPr>
                <w:rFonts w:ascii="Arial" w:eastAsia="MS Mincho" w:hAnsi="Arial"/>
                <w:color w:val="000000"/>
                <w:szCs w:val="24"/>
                <w:lang w:val="en-US" w:eastAsia="ja-JP"/>
              </w:rPr>
              <w:t>Recurring</w:t>
            </w:r>
          </w:p>
        </w:tc>
      </w:tr>
      <w:tr w:rsidR="004145C5" w:rsidRPr="00386547" w:rsidTr="009B2FAA">
        <w:tc>
          <w:tcPr>
            <w:tcW w:w="2084" w:type="dxa"/>
            <w:shd w:val="clear" w:color="auto" w:fill="auto"/>
          </w:tcPr>
          <w:p w:rsidR="004145C5" w:rsidRPr="00D11E96" w:rsidRDefault="004145C5">
            <w:pPr>
              <w:rPr>
                <w:rFonts w:ascii="Arial" w:eastAsia="MS Mincho" w:hAnsi="Arial"/>
                <w:color w:val="000000"/>
                <w:szCs w:val="24"/>
                <w:lang w:val="en-US" w:eastAsia="ja-JP"/>
              </w:rPr>
            </w:pPr>
            <w:r w:rsidRPr="00D11E96">
              <w:rPr>
                <w:rFonts w:ascii="Arial" w:eastAsia="MS Mincho" w:hAnsi="Arial"/>
                <w:color w:val="000000"/>
                <w:szCs w:val="24"/>
                <w:lang w:val="en-US" w:eastAsia="ja-JP"/>
              </w:rPr>
              <w:t>a. Manpower</w:t>
            </w:r>
          </w:p>
        </w:tc>
        <w:tc>
          <w:tcPr>
            <w:tcW w:w="2084" w:type="dxa"/>
            <w:shd w:val="clear" w:color="auto" w:fill="auto"/>
          </w:tcPr>
          <w:p w:rsidR="004145C5" w:rsidRPr="00386547" w:rsidRDefault="00524CE6">
            <w:pPr>
              <w:rPr>
                <w:rFonts w:ascii="Arial" w:eastAsia="MS Mincho" w:hAnsi="Arial"/>
                <w:color w:val="000000"/>
                <w:szCs w:val="24"/>
                <w:lang w:val="es-ES" w:eastAsia="ja-JP"/>
              </w:rPr>
            </w:pPr>
            <w:r>
              <w:rPr>
                <w:rFonts w:ascii="Arial" w:eastAsia="MS Mincho" w:hAnsi="Arial"/>
                <w:color w:val="000000"/>
                <w:szCs w:val="24"/>
                <w:lang w:val="es-ES" w:eastAsia="ja-JP"/>
              </w:rPr>
              <w:t>20,000</w:t>
            </w:r>
          </w:p>
        </w:tc>
        <w:tc>
          <w:tcPr>
            <w:tcW w:w="2084" w:type="dxa"/>
            <w:shd w:val="clear" w:color="auto" w:fill="auto"/>
          </w:tcPr>
          <w:p w:rsidR="004145C5" w:rsidRPr="00386547" w:rsidRDefault="00524CE6">
            <w:pPr>
              <w:rPr>
                <w:rFonts w:ascii="Arial" w:eastAsia="MS Mincho" w:hAnsi="Arial"/>
                <w:color w:val="000000"/>
                <w:szCs w:val="24"/>
                <w:lang w:val="es-ES" w:eastAsia="ja-JP"/>
              </w:rPr>
            </w:pPr>
            <w:r>
              <w:rPr>
                <w:rFonts w:ascii="Arial" w:eastAsia="MS Mincho" w:hAnsi="Arial"/>
                <w:color w:val="000000"/>
                <w:szCs w:val="24"/>
                <w:lang w:val="es-ES" w:eastAsia="ja-JP"/>
              </w:rPr>
              <w:t>3</w:t>
            </w:r>
            <w:r w:rsidR="00153AC3">
              <w:rPr>
                <w:rFonts w:ascii="Arial" w:eastAsia="MS Mincho" w:hAnsi="Arial"/>
                <w:color w:val="000000"/>
                <w:szCs w:val="24"/>
                <w:lang w:val="es-ES" w:eastAsia="ja-JP"/>
              </w:rPr>
              <w:t>5</w:t>
            </w:r>
            <w:r>
              <w:rPr>
                <w:rFonts w:ascii="Arial" w:eastAsia="MS Mincho" w:hAnsi="Arial"/>
                <w:color w:val="000000"/>
                <w:szCs w:val="24"/>
                <w:lang w:val="es-ES" w:eastAsia="ja-JP"/>
              </w:rPr>
              <w:t>,000</w:t>
            </w:r>
          </w:p>
        </w:tc>
        <w:tc>
          <w:tcPr>
            <w:tcW w:w="2084" w:type="dxa"/>
            <w:shd w:val="clear" w:color="auto" w:fill="auto"/>
          </w:tcPr>
          <w:p w:rsidR="004145C5" w:rsidRPr="00386547" w:rsidRDefault="00153AC3">
            <w:pPr>
              <w:rPr>
                <w:rFonts w:ascii="Arial" w:eastAsia="MS Mincho" w:hAnsi="Arial"/>
                <w:color w:val="000000"/>
                <w:szCs w:val="24"/>
                <w:lang w:val="es-ES" w:eastAsia="ja-JP"/>
              </w:rPr>
            </w:pPr>
            <w:r>
              <w:rPr>
                <w:rFonts w:ascii="Arial" w:eastAsia="MS Mincho" w:hAnsi="Arial"/>
                <w:color w:val="000000"/>
                <w:szCs w:val="24"/>
                <w:lang w:val="es-ES" w:eastAsia="ja-JP"/>
              </w:rPr>
              <w:t>50,000</w:t>
            </w:r>
          </w:p>
        </w:tc>
        <w:tc>
          <w:tcPr>
            <w:tcW w:w="2084" w:type="dxa"/>
            <w:shd w:val="clear" w:color="auto" w:fill="auto"/>
          </w:tcPr>
          <w:p w:rsidR="004145C5" w:rsidRPr="00386547" w:rsidRDefault="00F52339">
            <w:pPr>
              <w:rPr>
                <w:rFonts w:ascii="Arial" w:eastAsia="MS Mincho" w:hAnsi="Arial"/>
                <w:color w:val="000000"/>
                <w:szCs w:val="24"/>
                <w:lang w:val="es-ES" w:eastAsia="ja-JP"/>
              </w:rPr>
            </w:pPr>
            <w:r>
              <w:rPr>
                <w:rFonts w:ascii="Arial" w:eastAsia="MS Mincho" w:hAnsi="Arial"/>
                <w:color w:val="000000"/>
                <w:szCs w:val="24"/>
                <w:lang w:val="es-ES" w:eastAsia="ja-JP"/>
              </w:rPr>
              <w:t>105,000</w:t>
            </w:r>
          </w:p>
        </w:tc>
      </w:tr>
      <w:tr w:rsidR="004145C5" w:rsidRPr="00386547" w:rsidTr="009B2FAA">
        <w:tc>
          <w:tcPr>
            <w:tcW w:w="2084" w:type="dxa"/>
            <w:shd w:val="clear" w:color="auto" w:fill="auto"/>
          </w:tcPr>
          <w:p w:rsidR="004145C5" w:rsidRPr="00D11E96" w:rsidRDefault="004145C5">
            <w:pPr>
              <w:rPr>
                <w:rFonts w:ascii="Arial" w:eastAsia="MS Mincho" w:hAnsi="Arial"/>
                <w:color w:val="000000"/>
                <w:szCs w:val="24"/>
                <w:lang w:val="en-US" w:eastAsia="ja-JP"/>
              </w:rPr>
            </w:pPr>
            <w:r w:rsidRPr="00D11E96">
              <w:rPr>
                <w:rFonts w:ascii="Arial" w:eastAsia="MS Mincho" w:hAnsi="Arial"/>
                <w:color w:val="000000"/>
                <w:szCs w:val="24"/>
                <w:lang w:val="en-US" w:eastAsia="ja-JP"/>
              </w:rPr>
              <w:t>b. Consumables</w:t>
            </w:r>
          </w:p>
        </w:tc>
        <w:tc>
          <w:tcPr>
            <w:tcW w:w="2084" w:type="dxa"/>
            <w:shd w:val="clear" w:color="auto" w:fill="auto"/>
          </w:tcPr>
          <w:p w:rsidR="004145C5" w:rsidRPr="00386547" w:rsidRDefault="004145C5">
            <w:pPr>
              <w:rPr>
                <w:rFonts w:ascii="Arial" w:eastAsia="MS Mincho" w:hAnsi="Arial"/>
                <w:color w:val="000000"/>
                <w:szCs w:val="24"/>
                <w:lang w:val="es-ES" w:eastAsia="ja-JP"/>
              </w:rPr>
            </w:pPr>
          </w:p>
        </w:tc>
        <w:tc>
          <w:tcPr>
            <w:tcW w:w="2084" w:type="dxa"/>
            <w:shd w:val="clear" w:color="auto" w:fill="auto"/>
          </w:tcPr>
          <w:p w:rsidR="004145C5" w:rsidRPr="00386547" w:rsidRDefault="004145C5">
            <w:pPr>
              <w:rPr>
                <w:rFonts w:ascii="Arial" w:eastAsia="MS Mincho" w:hAnsi="Arial"/>
                <w:color w:val="000000"/>
                <w:szCs w:val="24"/>
                <w:lang w:val="es-ES" w:eastAsia="ja-JP"/>
              </w:rPr>
            </w:pPr>
          </w:p>
        </w:tc>
        <w:tc>
          <w:tcPr>
            <w:tcW w:w="2084" w:type="dxa"/>
            <w:shd w:val="clear" w:color="auto" w:fill="auto"/>
          </w:tcPr>
          <w:p w:rsidR="004145C5" w:rsidRPr="00386547" w:rsidRDefault="004145C5">
            <w:pPr>
              <w:rPr>
                <w:rFonts w:ascii="Arial" w:eastAsia="MS Mincho" w:hAnsi="Arial"/>
                <w:color w:val="000000"/>
                <w:szCs w:val="24"/>
                <w:lang w:val="es-ES" w:eastAsia="ja-JP"/>
              </w:rPr>
            </w:pPr>
          </w:p>
        </w:tc>
        <w:tc>
          <w:tcPr>
            <w:tcW w:w="2084" w:type="dxa"/>
            <w:shd w:val="clear" w:color="auto" w:fill="auto"/>
          </w:tcPr>
          <w:p w:rsidR="004145C5" w:rsidRPr="00386547" w:rsidRDefault="004145C5">
            <w:pPr>
              <w:rPr>
                <w:rFonts w:ascii="Arial" w:eastAsia="MS Mincho" w:hAnsi="Arial"/>
                <w:color w:val="000000"/>
                <w:szCs w:val="24"/>
                <w:lang w:val="es-ES" w:eastAsia="ja-JP"/>
              </w:rPr>
            </w:pPr>
          </w:p>
        </w:tc>
      </w:tr>
      <w:tr w:rsidR="004145C5" w:rsidRPr="00386547" w:rsidTr="009B2FAA">
        <w:tc>
          <w:tcPr>
            <w:tcW w:w="2084" w:type="dxa"/>
            <w:shd w:val="clear" w:color="auto" w:fill="auto"/>
          </w:tcPr>
          <w:p w:rsidR="004145C5" w:rsidRPr="00D11E96" w:rsidRDefault="004145C5">
            <w:pPr>
              <w:rPr>
                <w:rFonts w:ascii="Arial" w:eastAsia="MS Mincho" w:hAnsi="Arial"/>
                <w:color w:val="000000"/>
                <w:szCs w:val="24"/>
                <w:lang w:val="en-US" w:eastAsia="ja-JP"/>
              </w:rPr>
            </w:pPr>
            <w:r w:rsidRPr="00D11E96">
              <w:rPr>
                <w:rFonts w:ascii="Arial" w:eastAsia="MS Mincho" w:hAnsi="Arial"/>
                <w:color w:val="000000"/>
                <w:szCs w:val="24"/>
                <w:lang w:val="en-US" w:eastAsia="ja-JP"/>
              </w:rPr>
              <w:t>c. Travel</w:t>
            </w:r>
          </w:p>
        </w:tc>
        <w:tc>
          <w:tcPr>
            <w:tcW w:w="2084" w:type="dxa"/>
            <w:shd w:val="clear" w:color="auto" w:fill="auto"/>
          </w:tcPr>
          <w:p w:rsidR="004145C5" w:rsidRPr="00386547" w:rsidRDefault="004145C5">
            <w:pPr>
              <w:rPr>
                <w:rFonts w:ascii="Arial" w:eastAsia="MS Mincho" w:hAnsi="Arial"/>
                <w:color w:val="000000"/>
                <w:szCs w:val="24"/>
                <w:lang w:val="es-ES" w:eastAsia="ja-JP"/>
              </w:rPr>
            </w:pPr>
          </w:p>
        </w:tc>
        <w:tc>
          <w:tcPr>
            <w:tcW w:w="2084" w:type="dxa"/>
            <w:shd w:val="clear" w:color="auto" w:fill="auto"/>
          </w:tcPr>
          <w:p w:rsidR="004145C5" w:rsidRPr="00386547" w:rsidRDefault="004145C5">
            <w:pPr>
              <w:rPr>
                <w:rFonts w:ascii="Arial" w:eastAsia="MS Mincho" w:hAnsi="Arial"/>
                <w:color w:val="000000"/>
                <w:szCs w:val="24"/>
                <w:lang w:val="es-ES" w:eastAsia="ja-JP"/>
              </w:rPr>
            </w:pPr>
          </w:p>
        </w:tc>
        <w:tc>
          <w:tcPr>
            <w:tcW w:w="2084" w:type="dxa"/>
            <w:shd w:val="clear" w:color="auto" w:fill="auto"/>
          </w:tcPr>
          <w:p w:rsidR="004145C5" w:rsidRPr="00386547" w:rsidRDefault="004145C5">
            <w:pPr>
              <w:rPr>
                <w:rFonts w:ascii="Arial" w:eastAsia="MS Mincho" w:hAnsi="Arial"/>
                <w:color w:val="000000"/>
                <w:szCs w:val="24"/>
                <w:lang w:val="es-ES" w:eastAsia="ja-JP"/>
              </w:rPr>
            </w:pPr>
          </w:p>
        </w:tc>
        <w:tc>
          <w:tcPr>
            <w:tcW w:w="2084" w:type="dxa"/>
            <w:shd w:val="clear" w:color="auto" w:fill="auto"/>
          </w:tcPr>
          <w:p w:rsidR="004145C5" w:rsidRPr="00386547" w:rsidRDefault="004145C5">
            <w:pPr>
              <w:rPr>
                <w:rFonts w:ascii="Arial" w:eastAsia="MS Mincho" w:hAnsi="Arial"/>
                <w:color w:val="000000"/>
                <w:szCs w:val="24"/>
                <w:lang w:val="es-ES" w:eastAsia="ja-JP"/>
              </w:rPr>
            </w:pPr>
          </w:p>
        </w:tc>
      </w:tr>
      <w:tr w:rsidR="004145C5" w:rsidRPr="00EE092B" w:rsidTr="009B2FAA">
        <w:tc>
          <w:tcPr>
            <w:tcW w:w="2084" w:type="dxa"/>
            <w:shd w:val="clear" w:color="auto" w:fill="auto"/>
          </w:tcPr>
          <w:p w:rsidR="004145C5" w:rsidRPr="00D11E96" w:rsidRDefault="004145C5">
            <w:pPr>
              <w:rPr>
                <w:rFonts w:ascii="Arial" w:eastAsia="MS Mincho" w:hAnsi="Arial"/>
                <w:color w:val="000000"/>
                <w:szCs w:val="24"/>
                <w:lang w:val="en-US" w:eastAsia="ja-JP"/>
              </w:rPr>
            </w:pPr>
            <w:r w:rsidRPr="00D11E96">
              <w:rPr>
                <w:rFonts w:ascii="Arial" w:eastAsia="MS Mincho" w:hAnsi="Arial"/>
                <w:color w:val="000000"/>
                <w:szCs w:val="24"/>
                <w:lang w:val="en-US" w:eastAsia="ja-JP"/>
              </w:rPr>
              <w:t xml:space="preserve">d. </w:t>
            </w:r>
            <w:r w:rsidR="00EE092B" w:rsidRPr="00D11E96">
              <w:rPr>
                <w:rFonts w:ascii="Arial" w:eastAsia="MS Mincho" w:hAnsi="Arial"/>
                <w:color w:val="000000"/>
                <w:szCs w:val="24"/>
                <w:lang w:val="en-US" w:eastAsia="ja-JP"/>
              </w:rPr>
              <w:t>C</w:t>
            </w:r>
            <w:r w:rsidRPr="00D11E96">
              <w:rPr>
                <w:rFonts w:ascii="Arial" w:eastAsia="MS Mincho" w:hAnsi="Arial"/>
                <w:color w:val="000000"/>
                <w:szCs w:val="24"/>
                <w:lang w:val="en-US" w:eastAsia="ja-JP"/>
              </w:rPr>
              <w:t xml:space="preserve">ontingency </w:t>
            </w:r>
          </w:p>
        </w:tc>
        <w:tc>
          <w:tcPr>
            <w:tcW w:w="2084" w:type="dxa"/>
            <w:shd w:val="clear" w:color="auto" w:fill="auto"/>
          </w:tcPr>
          <w:p w:rsidR="004145C5" w:rsidRPr="00EE092B" w:rsidRDefault="00524CE6">
            <w:pPr>
              <w:rPr>
                <w:rFonts w:ascii="Arial" w:eastAsia="MS Mincho" w:hAnsi="Arial"/>
                <w:color w:val="000000"/>
                <w:szCs w:val="24"/>
                <w:lang w:val="en-GB" w:eastAsia="ja-JP"/>
              </w:rPr>
            </w:pPr>
            <w:r>
              <w:rPr>
                <w:rFonts w:ascii="Arial" w:eastAsia="MS Mincho" w:hAnsi="Arial"/>
                <w:color w:val="000000"/>
                <w:szCs w:val="24"/>
                <w:lang w:val="en-GB" w:eastAsia="ja-JP"/>
              </w:rPr>
              <w:t>10000</w:t>
            </w:r>
          </w:p>
        </w:tc>
        <w:tc>
          <w:tcPr>
            <w:tcW w:w="2084" w:type="dxa"/>
            <w:shd w:val="clear" w:color="auto" w:fill="auto"/>
          </w:tcPr>
          <w:p w:rsidR="004145C5" w:rsidRPr="00EE092B" w:rsidRDefault="00524CE6">
            <w:pPr>
              <w:rPr>
                <w:rFonts w:ascii="Arial" w:eastAsia="MS Mincho" w:hAnsi="Arial"/>
                <w:color w:val="000000"/>
                <w:szCs w:val="24"/>
                <w:lang w:val="en-GB" w:eastAsia="ja-JP"/>
              </w:rPr>
            </w:pPr>
            <w:r>
              <w:rPr>
                <w:rFonts w:ascii="Arial" w:eastAsia="MS Mincho" w:hAnsi="Arial"/>
                <w:color w:val="000000"/>
                <w:szCs w:val="24"/>
                <w:lang w:val="en-GB" w:eastAsia="ja-JP"/>
              </w:rPr>
              <w:t>10,000</w:t>
            </w:r>
          </w:p>
        </w:tc>
        <w:tc>
          <w:tcPr>
            <w:tcW w:w="2084" w:type="dxa"/>
            <w:shd w:val="clear" w:color="auto" w:fill="auto"/>
          </w:tcPr>
          <w:p w:rsidR="004145C5" w:rsidRPr="00EE092B" w:rsidRDefault="00F23AE3">
            <w:pPr>
              <w:rPr>
                <w:rFonts w:ascii="Arial" w:eastAsia="MS Mincho" w:hAnsi="Arial"/>
                <w:color w:val="000000"/>
                <w:szCs w:val="24"/>
                <w:lang w:val="en-GB" w:eastAsia="ja-JP"/>
              </w:rPr>
            </w:pPr>
            <w:r>
              <w:rPr>
                <w:rFonts w:ascii="Arial" w:eastAsia="MS Mincho" w:hAnsi="Arial"/>
                <w:color w:val="000000"/>
                <w:szCs w:val="24"/>
                <w:lang w:val="en-GB" w:eastAsia="ja-JP"/>
              </w:rPr>
              <w:t>20,000</w:t>
            </w:r>
          </w:p>
        </w:tc>
        <w:tc>
          <w:tcPr>
            <w:tcW w:w="2084" w:type="dxa"/>
            <w:shd w:val="clear" w:color="auto" w:fill="auto"/>
          </w:tcPr>
          <w:p w:rsidR="004145C5" w:rsidRPr="00EE092B" w:rsidRDefault="002A7EE6">
            <w:pPr>
              <w:rPr>
                <w:rFonts w:ascii="Arial" w:eastAsia="MS Mincho" w:hAnsi="Arial"/>
                <w:color w:val="000000"/>
                <w:szCs w:val="24"/>
                <w:lang w:val="en-GB" w:eastAsia="ja-JP"/>
              </w:rPr>
            </w:pPr>
            <w:r>
              <w:rPr>
                <w:rFonts w:ascii="Arial" w:eastAsia="MS Mincho" w:hAnsi="Arial"/>
                <w:color w:val="000000"/>
                <w:szCs w:val="24"/>
                <w:lang w:val="en-GB" w:eastAsia="ja-JP"/>
              </w:rPr>
              <w:t>40,000</w:t>
            </w:r>
          </w:p>
        </w:tc>
      </w:tr>
      <w:tr w:rsidR="004145C5" w:rsidRPr="00EE092B" w:rsidTr="009B2FAA">
        <w:tc>
          <w:tcPr>
            <w:tcW w:w="2084" w:type="dxa"/>
            <w:shd w:val="clear" w:color="auto" w:fill="auto"/>
          </w:tcPr>
          <w:p w:rsidR="004145C5" w:rsidRPr="00D11E96" w:rsidRDefault="00EE092B" w:rsidP="00BE743C">
            <w:pPr>
              <w:rPr>
                <w:rFonts w:ascii="Arial" w:eastAsia="MS Mincho" w:hAnsi="Arial"/>
                <w:color w:val="000000"/>
                <w:szCs w:val="24"/>
                <w:lang w:val="en-US" w:eastAsia="ja-JP"/>
              </w:rPr>
            </w:pPr>
            <w:r w:rsidRPr="00D11E96">
              <w:rPr>
                <w:rFonts w:ascii="Arial" w:eastAsia="MS Mincho" w:hAnsi="Arial"/>
                <w:color w:val="000000"/>
                <w:szCs w:val="24"/>
                <w:lang w:val="en-US" w:eastAsia="ja-JP"/>
              </w:rPr>
              <w:t>e. O</w:t>
            </w:r>
            <w:r w:rsidR="004145C5" w:rsidRPr="00D11E96">
              <w:rPr>
                <w:rFonts w:ascii="Arial" w:eastAsia="MS Mincho" w:hAnsi="Arial"/>
                <w:color w:val="000000"/>
                <w:szCs w:val="24"/>
                <w:lang w:val="en-US" w:eastAsia="ja-JP"/>
              </w:rPr>
              <w:t>verheads</w:t>
            </w:r>
            <w:r w:rsidR="00BE743C" w:rsidRPr="00D11E96">
              <w:rPr>
                <w:rFonts w:ascii="Arial" w:eastAsia="MS Mincho" w:hAnsi="Arial"/>
                <w:color w:val="000000"/>
                <w:szCs w:val="24"/>
                <w:lang w:val="en-US" w:eastAsia="ja-JP"/>
              </w:rPr>
              <w:t xml:space="preserve"> (indirect costs)</w:t>
            </w:r>
          </w:p>
        </w:tc>
        <w:tc>
          <w:tcPr>
            <w:tcW w:w="2084" w:type="dxa"/>
            <w:shd w:val="clear" w:color="auto" w:fill="auto"/>
          </w:tcPr>
          <w:p w:rsidR="004145C5" w:rsidRPr="00EE092B" w:rsidRDefault="00F23AE3">
            <w:pPr>
              <w:rPr>
                <w:rFonts w:ascii="Arial" w:eastAsia="MS Mincho" w:hAnsi="Arial"/>
                <w:color w:val="000000"/>
                <w:szCs w:val="24"/>
                <w:lang w:val="en-GB" w:eastAsia="ja-JP"/>
              </w:rPr>
            </w:pPr>
            <w:r>
              <w:rPr>
                <w:rFonts w:ascii="Arial" w:eastAsia="MS Mincho" w:hAnsi="Arial"/>
                <w:color w:val="000000"/>
                <w:szCs w:val="24"/>
                <w:lang w:val="en-GB" w:eastAsia="ja-JP"/>
              </w:rPr>
              <w:t>50,000</w:t>
            </w:r>
          </w:p>
        </w:tc>
        <w:tc>
          <w:tcPr>
            <w:tcW w:w="2084" w:type="dxa"/>
            <w:shd w:val="clear" w:color="auto" w:fill="auto"/>
          </w:tcPr>
          <w:p w:rsidR="004145C5" w:rsidRPr="00EE092B" w:rsidRDefault="00F52339">
            <w:pPr>
              <w:rPr>
                <w:rFonts w:ascii="Arial" w:eastAsia="MS Mincho" w:hAnsi="Arial"/>
                <w:color w:val="000000"/>
                <w:szCs w:val="24"/>
                <w:lang w:val="en-GB" w:eastAsia="ja-JP"/>
              </w:rPr>
            </w:pPr>
            <w:r>
              <w:rPr>
                <w:rFonts w:ascii="Arial" w:eastAsia="MS Mincho" w:hAnsi="Arial"/>
                <w:color w:val="000000"/>
                <w:szCs w:val="24"/>
                <w:lang w:val="en-GB" w:eastAsia="ja-JP"/>
              </w:rPr>
              <w:t>7</w:t>
            </w:r>
            <w:r w:rsidR="00F23AE3">
              <w:rPr>
                <w:rFonts w:ascii="Arial" w:eastAsia="MS Mincho" w:hAnsi="Arial"/>
                <w:color w:val="000000"/>
                <w:szCs w:val="24"/>
                <w:lang w:val="en-GB" w:eastAsia="ja-JP"/>
              </w:rPr>
              <w:t>5,000</w:t>
            </w:r>
          </w:p>
        </w:tc>
        <w:tc>
          <w:tcPr>
            <w:tcW w:w="2084" w:type="dxa"/>
            <w:shd w:val="clear" w:color="auto" w:fill="auto"/>
          </w:tcPr>
          <w:p w:rsidR="004145C5" w:rsidRPr="00EE092B" w:rsidRDefault="00F52339">
            <w:pPr>
              <w:rPr>
                <w:rFonts w:ascii="Arial" w:eastAsia="MS Mincho" w:hAnsi="Arial"/>
                <w:color w:val="000000"/>
                <w:szCs w:val="24"/>
                <w:lang w:val="en-GB" w:eastAsia="ja-JP"/>
              </w:rPr>
            </w:pPr>
            <w:r>
              <w:rPr>
                <w:rFonts w:ascii="Arial" w:eastAsia="MS Mincho" w:hAnsi="Arial"/>
                <w:color w:val="000000"/>
                <w:szCs w:val="24"/>
                <w:lang w:val="en-GB" w:eastAsia="ja-JP"/>
              </w:rPr>
              <w:t>70,000</w:t>
            </w:r>
          </w:p>
        </w:tc>
        <w:tc>
          <w:tcPr>
            <w:tcW w:w="2084" w:type="dxa"/>
            <w:shd w:val="clear" w:color="auto" w:fill="auto"/>
          </w:tcPr>
          <w:p w:rsidR="004145C5" w:rsidRPr="00EE092B" w:rsidRDefault="002A7EE6">
            <w:pPr>
              <w:rPr>
                <w:rFonts w:ascii="Arial" w:eastAsia="MS Mincho" w:hAnsi="Arial"/>
                <w:color w:val="000000"/>
                <w:szCs w:val="24"/>
                <w:lang w:val="en-GB" w:eastAsia="ja-JP"/>
              </w:rPr>
            </w:pPr>
            <w:r>
              <w:rPr>
                <w:rFonts w:ascii="Arial" w:eastAsia="MS Mincho" w:hAnsi="Arial"/>
                <w:color w:val="000000"/>
                <w:szCs w:val="24"/>
                <w:lang w:val="en-GB" w:eastAsia="ja-JP"/>
              </w:rPr>
              <w:t>195,000</w:t>
            </w:r>
          </w:p>
        </w:tc>
      </w:tr>
    </w:tbl>
    <w:p w:rsidR="00987B62" w:rsidRDefault="00987B62" w:rsidP="00415F30">
      <w:pPr>
        <w:rPr>
          <w:rFonts w:ascii="Arial" w:eastAsia="MS Mincho" w:hAnsi="Arial"/>
          <w:b/>
          <w:color w:val="000000"/>
          <w:szCs w:val="24"/>
          <w:lang w:val="en-GB" w:eastAsia="ja-JP"/>
        </w:rPr>
      </w:pPr>
    </w:p>
    <w:p w:rsidR="00CD510E" w:rsidRDefault="00CD510E" w:rsidP="00415F30">
      <w:pPr>
        <w:rPr>
          <w:rFonts w:ascii="Arial" w:eastAsia="MS Mincho" w:hAnsi="Arial"/>
          <w:b/>
          <w:color w:val="000000"/>
          <w:szCs w:val="24"/>
          <w:lang w:val="en-GB" w:eastAsia="ja-JP"/>
        </w:rPr>
      </w:pPr>
    </w:p>
    <w:p w:rsidR="001B21FF" w:rsidRDefault="00CD510E" w:rsidP="00415F30">
      <w:pPr>
        <w:rPr>
          <w:rFonts w:ascii="Arial" w:eastAsia="MS Mincho" w:hAnsi="Arial"/>
          <w:b/>
          <w:color w:val="000000"/>
          <w:szCs w:val="24"/>
          <w:lang w:val="en-GB" w:eastAsia="ja-JP"/>
        </w:rPr>
      </w:pPr>
      <w:r>
        <w:rPr>
          <w:rFonts w:ascii="Arial" w:eastAsia="MS Mincho" w:hAnsi="Arial"/>
          <w:b/>
          <w:color w:val="000000"/>
          <w:szCs w:val="24"/>
          <w:lang w:val="en-GB" w:eastAsia="ja-JP"/>
        </w:rPr>
        <w:t>1.5</w:t>
      </w:r>
      <w:r w:rsidRPr="00EE092B">
        <w:rPr>
          <w:rFonts w:ascii="Arial" w:eastAsia="MS Mincho" w:hAnsi="Arial"/>
          <w:b/>
          <w:color w:val="000000"/>
          <w:szCs w:val="24"/>
          <w:lang w:val="en-GB" w:eastAsia="ja-JP"/>
        </w:rPr>
        <w:t>ª B</w:t>
      </w:r>
      <w:r>
        <w:rPr>
          <w:rFonts w:ascii="Arial" w:eastAsia="MS Mincho" w:hAnsi="Arial"/>
          <w:b/>
          <w:color w:val="000000"/>
          <w:szCs w:val="24"/>
          <w:lang w:val="en-GB" w:eastAsia="ja-JP"/>
        </w:rPr>
        <w:t>udgetary details in respect of Egyptian</w:t>
      </w:r>
      <w:r w:rsidRPr="00EE092B">
        <w:rPr>
          <w:rFonts w:ascii="Arial" w:eastAsia="MS Mincho" w:hAnsi="Arial"/>
          <w:b/>
          <w:color w:val="000000"/>
          <w:szCs w:val="24"/>
          <w:lang w:val="en-GB" w:eastAsia="ja-JP"/>
        </w:rPr>
        <w:t xml:space="preserve"> </w:t>
      </w:r>
      <w:r>
        <w:rPr>
          <w:rFonts w:ascii="Arial" w:eastAsia="MS Mincho" w:hAnsi="Arial"/>
          <w:b/>
          <w:color w:val="000000"/>
          <w:szCs w:val="24"/>
          <w:lang w:val="en-GB" w:eastAsia="ja-JP"/>
        </w:rPr>
        <w:t>researcher (EGP)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2025"/>
        <w:gridCol w:w="2025"/>
        <w:gridCol w:w="2049"/>
        <w:gridCol w:w="2030"/>
      </w:tblGrid>
      <w:tr w:rsidR="001B21FF" w:rsidRPr="00386547" w:rsidTr="00CD510E">
        <w:tc>
          <w:tcPr>
            <w:tcW w:w="2084" w:type="dxa"/>
            <w:shd w:val="clear" w:color="auto" w:fill="auto"/>
          </w:tcPr>
          <w:p w:rsidR="001B21FF" w:rsidRPr="00D11E96" w:rsidRDefault="001B21FF"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Budget head</w:t>
            </w:r>
          </w:p>
        </w:tc>
        <w:tc>
          <w:tcPr>
            <w:tcW w:w="2084" w:type="dxa"/>
            <w:shd w:val="clear" w:color="auto" w:fill="auto"/>
          </w:tcPr>
          <w:p w:rsidR="001B21FF" w:rsidRPr="00943C48" w:rsidRDefault="001B21FF" w:rsidP="0004529C">
            <w:pPr>
              <w:rPr>
                <w:rFonts w:ascii="Arial" w:eastAsia="MS Mincho" w:hAnsi="Arial"/>
                <w:color w:val="000000"/>
                <w:szCs w:val="24"/>
                <w:lang w:val="en-GB" w:eastAsia="ja-JP"/>
              </w:rPr>
            </w:pPr>
            <w:r w:rsidRPr="00943C48">
              <w:rPr>
                <w:rFonts w:ascii="Arial" w:eastAsia="MS Mincho" w:hAnsi="Arial"/>
                <w:color w:val="000000"/>
                <w:szCs w:val="24"/>
                <w:lang w:val="en-GB" w:eastAsia="ja-JP"/>
              </w:rPr>
              <w:t>1st  Year</w:t>
            </w:r>
            <w:r>
              <w:rPr>
                <w:rFonts w:ascii="Arial" w:eastAsia="MS Mincho" w:hAnsi="Arial"/>
                <w:color w:val="000000"/>
                <w:szCs w:val="24"/>
                <w:lang w:val="en-GB" w:eastAsia="ja-JP"/>
              </w:rPr>
              <w:t xml:space="preserve"> (EGP)</w:t>
            </w:r>
          </w:p>
        </w:tc>
        <w:tc>
          <w:tcPr>
            <w:tcW w:w="2084" w:type="dxa"/>
            <w:shd w:val="clear" w:color="auto" w:fill="auto"/>
          </w:tcPr>
          <w:p w:rsidR="001B21FF" w:rsidRPr="00943C48" w:rsidRDefault="001B21FF" w:rsidP="0004529C">
            <w:pPr>
              <w:rPr>
                <w:rFonts w:ascii="Arial" w:eastAsia="MS Mincho" w:hAnsi="Arial"/>
                <w:color w:val="000000"/>
                <w:szCs w:val="24"/>
                <w:lang w:val="en-GB" w:eastAsia="ja-JP"/>
              </w:rPr>
            </w:pPr>
            <w:r w:rsidRPr="00943C48">
              <w:rPr>
                <w:rFonts w:ascii="Arial" w:eastAsia="MS Mincho" w:hAnsi="Arial"/>
                <w:color w:val="000000"/>
                <w:szCs w:val="24"/>
                <w:lang w:val="en-GB" w:eastAsia="ja-JP"/>
              </w:rPr>
              <w:t>2nd Year</w:t>
            </w:r>
            <w:r>
              <w:rPr>
                <w:rFonts w:ascii="Arial" w:eastAsia="MS Mincho" w:hAnsi="Arial"/>
                <w:color w:val="000000"/>
                <w:szCs w:val="24"/>
                <w:lang w:val="en-GB" w:eastAsia="ja-JP"/>
              </w:rPr>
              <w:t xml:space="preserve"> (EGP)</w:t>
            </w:r>
          </w:p>
        </w:tc>
        <w:tc>
          <w:tcPr>
            <w:tcW w:w="2084" w:type="dxa"/>
            <w:shd w:val="clear" w:color="auto" w:fill="auto"/>
          </w:tcPr>
          <w:p w:rsidR="001B21FF" w:rsidRPr="00943C48" w:rsidRDefault="001B21FF" w:rsidP="0004529C">
            <w:pPr>
              <w:rPr>
                <w:rFonts w:ascii="Arial" w:eastAsia="MS Mincho" w:hAnsi="Arial"/>
                <w:color w:val="000000"/>
                <w:szCs w:val="24"/>
                <w:lang w:val="en-GB" w:eastAsia="ja-JP"/>
              </w:rPr>
            </w:pPr>
            <w:r w:rsidRPr="00943C48">
              <w:rPr>
                <w:rFonts w:ascii="Arial" w:eastAsia="MS Mincho" w:hAnsi="Arial"/>
                <w:color w:val="000000"/>
                <w:szCs w:val="24"/>
                <w:lang w:val="en-GB" w:eastAsia="ja-JP"/>
              </w:rPr>
              <w:t>3rd Year</w:t>
            </w:r>
            <w:r>
              <w:rPr>
                <w:rFonts w:ascii="Arial" w:eastAsia="MS Mincho" w:hAnsi="Arial"/>
                <w:color w:val="000000"/>
                <w:szCs w:val="24"/>
                <w:lang w:val="en-GB" w:eastAsia="ja-JP"/>
              </w:rPr>
              <w:t xml:space="preserve"> (EGP)</w:t>
            </w:r>
          </w:p>
          <w:p w:rsidR="001B21FF" w:rsidRPr="00F5166A" w:rsidRDefault="001B21FF" w:rsidP="0004529C">
            <w:pPr>
              <w:rPr>
                <w:rFonts w:ascii="Arial" w:eastAsia="MS Mincho" w:hAnsi="Arial"/>
                <w:color w:val="000000"/>
                <w:szCs w:val="24"/>
                <w:lang w:val="en-US" w:eastAsia="ja-JP"/>
              </w:rPr>
            </w:pPr>
            <w:r w:rsidRPr="00F5166A">
              <w:rPr>
                <w:rFonts w:ascii="Arial" w:eastAsia="MS Mincho" w:hAnsi="Arial"/>
                <w:color w:val="000000"/>
                <w:szCs w:val="24"/>
                <w:lang w:val="en-US" w:eastAsia="ja-JP"/>
              </w:rPr>
              <w:t>(if applicable)</w:t>
            </w: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r w:rsidRPr="00386547">
              <w:rPr>
                <w:rFonts w:ascii="Arial" w:eastAsia="MS Mincho" w:hAnsi="Arial"/>
                <w:color w:val="000000"/>
                <w:szCs w:val="24"/>
                <w:lang w:val="es-ES" w:eastAsia="ja-JP"/>
              </w:rPr>
              <w:t>TOTAL</w:t>
            </w:r>
            <w:r>
              <w:rPr>
                <w:rFonts w:ascii="Arial" w:eastAsia="MS Mincho" w:hAnsi="Arial"/>
                <w:color w:val="000000"/>
                <w:szCs w:val="24"/>
                <w:lang w:val="es-ES" w:eastAsia="ja-JP"/>
              </w:rPr>
              <w:t xml:space="preserve"> (EGP)</w:t>
            </w:r>
          </w:p>
        </w:tc>
      </w:tr>
      <w:tr w:rsidR="001B21FF" w:rsidRPr="00386547" w:rsidTr="00CD510E">
        <w:tc>
          <w:tcPr>
            <w:tcW w:w="10420" w:type="dxa"/>
            <w:gridSpan w:val="5"/>
            <w:shd w:val="clear" w:color="auto" w:fill="auto"/>
          </w:tcPr>
          <w:p w:rsidR="001B21FF" w:rsidRPr="00D11E96" w:rsidRDefault="00D11E96"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Non-recurring</w:t>
            </w:r>
          </w:p>
        </w:tc>
      </w:tr>
      <w:tr w:rsidR="001B21FF" w:rsidRPr="00386547" w:rsidTr="00CD510E">
        <w:tc>
          <w:tcPr>
            <w:tcW w:w="2084" w:type="dxa"/>
            <w:shd w:val="clear" w:color="auto" w:fill="auto"/>
          </w:tcPr>
          <w:p w:rsidR="001B21FF" w:rsidRPr="00D11E96" w:rsidRDefault="001B21FF"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Equipment</w:t>
            </w: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r>
      <w:tr w:rsidR="001B21FF" w:rsidRPr="00386547" w:rsidTr="00CD510E">
        <w:tc>
          <w:tcPr>
            <w:tcW w:w="10420" w:type="dxa"/>
            <w:gridSpan w:val="5"/>
            <w:shd w:val="clear" w:color="auto" w:fill="auto"/>
          </w:tcPr>
          <w:p w:rsidR="001B21FF" w:rsidRPr="00D11E96" w:rsidRDefault="001B21FF"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Recurring</w:t>
            </w:r>
          </w:p>
        </w:tc>
      </w:tr>
      <w:tr w:rsidR="001B21FF" w:rsidRPr="00386547" w:rsidTr="00CD510E">
        <w:tc>
          <w:tcPr>
            <w:tcW w:w="2084" w:type="dxa"/>
            <w:shd w:val="clear" w:color="auto" w:fill="auto"/>
          </w:tcPr>
          <w:p w:rsidR="001B21FF" w:rsidRPr="00D11E96" w:rsidRDefault="001B21FF"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a. Manpower</w:t>
            </w: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r>
      <w:tr w:rsidR="001B21FF" w:rsidRPr="00386547" w:rsidTr="00CD510E">
        <w:tc>
          <w:tcPr>
            <w:tcW w:w="2084" w:type="dxa"/>
            <w:shd w:val="clear" w:color="auto" w:fill="auto"/>
          </w:tcPr>
          <w:p w:rsidR="001B21FF" w:rsidRPr="00D11E96" w:rsidRDefault="001B21FF"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b. Consumables</w:t>
            </w: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r>
      <w:tr w:rsidR="001B21FF" w:rsidRPr="00386547" w:rsidTr="00CD510E">
        <w:tc>
          <w:tcPr>
            <w:tcW w:w="2084" w:type="dxa"/>
            <w:shd w:val="clear" w:color="auto" w:fill="auto"/>
          </w:tcPr>
          <w:p w:rsidR="001B21FF" w:rsidRPr="00D11E96" w:rsidRDefault="001B21FF"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c. Travel</w:t>
            </w: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c>
          <w:tcPr>
            <w:tcW w:w="2084" w:type="dxa"/>
            <w:shd w:val="clear" w:color="auto" w:fill="auto"/>
          </w:tcPr>
          <w:p w:rsidR="001B21FF" w:rsidRPr="00386547" w:rsidRDefault="001B21FF" w:rsidP="0004529C">
            <w:pPr>
              <w:rPr>
                <w:rFonts w:ascii="Arial" w:eastAsia="MS Mincho" w:hAnsi="Arial"/>
                <w:color w:val="000000"/>
                <w:szCs w:val="24"/>
                <w:lang w:val="es-ES" w:eastAsia="ja-JP"/>
              </w:rPr>
            </w:pPr>
          </w:p>
        </w:tc>
      </w:tr>
      <w:tr w:rsidR="001B21FF" w:rsidRPr="00EE092B" w:rsidTr="00CD510E">
        <w:tc>
          <w:tcPr>
            <w:tcW w:w="2084" w:type="dxa"/>
            <w:shd w:val="clear" w:color="auto" w:fill="auto"/>
          </w:tcPr>
          <w:p w:rsidR="001B21FF" w:rsidRPr="00D11E96" w:rsidRDefault="001B21FF"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 xml:space="preserve">d. Contingency </w:t>
            </w:r>
          </w:p>
        </w:tc>
        <w:tc>
          <w:tcPr>
            <w:tcW w:w="2084" w:type="dxa"/>
            <w:shd w:val="clear" w:color="auto" w:fill="auto"/>
          </w:tcPr>
          <w:p w:rsidR="001B21FF" w:rsidRPr="00EE092B" w:rsidRDefault="001B21FF" w:rsidP="0004529C">
            <w:pPr>
              <w:rPr>
                <w:rFonts w:ascii="Arial" w:eastAsia="MS Mincho" w:hAnsi="Arial"/>
                <w:color w:val="000000"/>
                <w:szCs w:val="24"/>
                <w:lang w:val="en-GB" w:eastAsia="ja-JP"/>
              </w:rPr>
            </w:pPr>
          </w:p>
        </w:tc>
        <w:tc>
          <w:tcPr>
            <w:tcW w:w="2084" w:type="dxa"/>
            <w:shd w:val="clear" w:color="auto" w:fill="auto"/>
          </w:tcPr>
          <w:p w:rsidR="001B21FF" w:rsidRPr="00EE092B" w:rsidRDefault="001B21FF" w:rsidP="0004529C">
            <w:pPr>
              <w:rPr>
                <w:rFonts w:ascii="Arial" w:eastAsia="MS Mincho" w:hAnsi="Arial"/>
                <w:color w:val="000000"/>
                <w:szCs w:val="24"/>
                <w:lang w:val="en-GB" w:eastAsia="ja-JP"/>
              </w:rPr>
            </w:pPr>
          </w:p>
        </w:tc>
        <w:tc>
          <w:tcPr>
            <w:tcW w:w="2084" w:type="dxa"/>
            <w:shd w:val="clear" w:color="auto" w:fill="auto"/>
          </w:tcPr>
          <w:p w:rsidR="001B21FF" w:rsidRPr="00EE092B" w:rsidRDefault="001B21FF" w:rsidP="0004529C">
            <w:pPr>
              <w:rPr>
                <w:rFonts w:ascii="Arial" w:eastAsia="MS Mincho" w:hAnsi="Arial"/>
                <w:color w:val="000000"/>
                <w:szCs w:val="24"/>
                <w:lang w:val="en-GB" w:eastAsia="ja-JP"/>
              </w:rPr>
            </w:pPr>
          </w:p>
        </w:tc>
        <w:tc>
          <w:tcPr>
            <w:tcW w:w="2084" w:type="dxa"/>
            <w:shd w:val="clear" w:color="auto" w:fill="auto"/>
          </w:tcPr>
          <w:p w:rsidR="001B21FF" w:rsidRPr="00EE092B" w:rsidRDefault="001B21FF" w:rsidP="0004529C">
            <w:pPr>
              <w:rPr>
                <w:rFonts w:ascii="Arial" w:eastAsia="MS Mincho" w:hAnsi="Arial"/>
                <w:color w:val="000000"/>
                <w:szCs w:val="24"/>
                <w:lang w:val="en-GB" w:eastAsia="ja-JP"/>
              </w:rPr>
            </w:pPr>
          </w:p>
        </w:tc>
      </w:tr>
      <w:tr w:rsidR="001B21FF" w:rsidRPr="00EE092B" w:rsidTr="00CD510E">
        <w:tc>
          <w:tcPr>
            <w:tcW w:w="2084" w:type="dxa"/>
            <w:shd w:val="clear" w:color="auto" w:fill="auto"/>
          </w:tcPr>
          <w:p w:rsidR="001B21FF" w:rsidRPr="00D11E96" w:rsidRDefault="001B21FF" w:rsidP="0004529C">
            <w:pPr>
              <w:rPr>
                <w:rFonts w:ascii="Arial" w:eastAsia="MS Mincho" w:hAnsi="Arial"/>
                <w:color w:val="000000"/>
                <w:szCs w:val="24"/>
                <w:lang w:val="en-GB" w:eastAsia="ja-JP"/>
              </w:rPr>
            </w:pPr>
            <w:r w:rsidRPr="00D11E96">
              <w:rPr>
                <w:rFonts w:ascii="Arial" w:eastAsia="MS Mincho" w:hAnsi="Arial"/>
                <w:color w:val="000000"/>
                <w:szCs w:val="24"/>
                <w:lang w:val="en-GB" w:eastAsia="ja-JP"/>
              </w:rPr>
              <w:t>e. Overheads (indirect costs)</w:t>
            </w:r>
          </w:p>
        </w:tc>
        <w:tc>
          <w:tcPr>
            <w:tcW w:w="2084" w:type="dxa"/>
            <w:shd w:val="clear" w:color="auto" w:fill="auto"/>
          </w:tcPr>
          <w:p w:rsidR="001B21FF" w:rsidRPr="00EE092B" w:rsidRDefault="001B21FF" w:rsidP="0004529C">
            <w:pPr>
              <w:rPr>
                <w:rFonts w:ascii="Arial" w:eastAsia="MS Mincho" w:hAnsi="Arial"/>
                <w:color w:val="000000"/>
                <w:szCs w:val="24"/>
                <w:lang w:val="en-GB" w:eastAsia="ja-JP"/>
              </w:rPr>
            </w:pPr>
          </w:p>
        </w:tc>
        <w:tc>
          <w:tcPr>
            <w:tcW w:w="2084" w:type="dxa"/>
            <w:shd w:val="clear" w:color="auto" w:fill="auto"/>
          </w:tcPr>
          <w:p w:rsidR="001B21FF" w:rsidRPr="00EE092B" w:rsidRDefault="001B21FF" w:rsidP="0004529C">
            <w:pPr>
              <w:rPr>
                <w:rFonts w:ascii="Arial" w:eastAsia="MS Mincho" w:hAnsi="Arial"/>
                <w:color w:val="000000"/>
                <w:szCs w:val="24"/>
                <w:lang w:val="en-GB" w:eastAsia="ja-JP"/>
              </w:rPr>
            </w:pPr>
          </w:p>
        </w:tc>
        <w:tc>
          <w:tcPr>
            <w:tcW w:w="2084" w:type="dxa"/>
            <w:shd w:val="clear" w:color="auto" w:fill="auto"/>
          </w:tcPr>
          <w:p w:rsidR="001B21FF" w:rsidRPr="00EE092B" w:rsidRDefault="001B21FF" w:rsidP="0004529C">
            <w:pPr>
              <w:rPr>
                <w:rFonts w:ascii="Arial" w:eastAsia="MS Mincho" w:hAnsi="Arial"/>
                <w:color w:val="000000"/>
                <w:szCs w:val="24"/>
                <w:lang w:val="en-GB" w:eastAsia="ja-JP"/>
              </w:rPr>
            </w:pPr>
          </w:p>
        </w:tc>
        <w:tc>
          <w:tcPr>
            <w:tcW w:w="2084" w:type="dxa"/>
            <w:shd w:val="clear" w:color="auto" w:fill="auto"/>
          </w:tcPr>
          <w:p w:rsidR="001B21FF" w:rsidRPr="00EE092B" w:rsidRDefault="001B21FF" w:rsidP="0004529C">
            <w:pPr>
              <w:rPr>
                <w:rFonts w:ascii="Arial" w:eastAsia="MS Mincho" w:hAnsi="Arial"/>
                <w:color w:val="000000"/>
                <w:szCs w:val="24"/>
                <w:lang w:val="en-GB" w:eastAsia="ja-JP"/>
              </w:rPr>
            </w:pPr>
          </w:p>
        </w:tc>
      </w:tr>
    </w:tbl>
    <w:tbl>
      <w:tblPr>
        <w:tblStyle w:val="TableGrid"/>
        <w:tblpPr w:leftFromText="141" w:rightFromText="141" w:vertAnchor="page" w:horzAnchor="margin" w:tblpY="6112"/>
        <w:tblW w:w="10462" w:type="dxa"/>
        <w:tblLook w:val="04A0" w:firstRow="1" w:lastRow="0" w:firstColumn="1" w:lastColumn="0" w:noHBand="0" w:noVBand="1"/>
      </w:tblPr>
      <w:tblGrid>
        <w:gridCol w:w="3981"/>
        <w:gridCol w:w="3215"/>
        <w:gridCol w:w="1659"/>
        <w:gridCol w:w="1607"/>
      </w:tblGrid>
      <w:tr w:rsidR="001B21FF" w:rsidTr="00CD510E">
        <w:trPr>
          <w:trHeight w:val="271"/>
        </w:trPr>
        <w:tc>
          <w:tcPr>
            <w:tcW w:w="3981" w:type="dxa"/>
            <w:vMerge w:val="restart"/>
          </w:tcPr>
          <w:p w:rsidR="001B21FF" w:rsidRDefault="001B21FF" w:rsidP="00CD510E">
            <w:pPr>
              <w:rPr>
                <w:rFonts w:ascii="Arial" w:hAnsi="Arial"/>
                <w:lang w:val="en-GB"/>
              </w:rPr>
            </w:pPr>
            <w:r>
              <w:rPr>
                <w:rFonts w:ascii="Arial" w:hAnsi="Arial"/>
                <w:lang w:val="en-GB"/>
              </w:rPr>
              <w:t xml:space="preserve">1.6 </w:t>
            </w:r>
            <w:r>
              <w:rPr>
                <w:rFonts w:ascii="Arial" w:hAnsi="Arial"/>
                <w:u w:val="single"/>
                <w:lang w:val="en-GB"/>
              </w:rPr>
              <w:t>Members contribution</w:t>
            </w:r>
          </w:p>
        </w:tc>
        <w:tc>
          <w:tcPr>
            <w:tcW w:w="3215" w:type="dxa"/>
          </w:tcPr>
          <w:p w:rsidR="001B21FF" w:rsidRDefault="001B21FF" w:rsidP="00CD510E">
            <w:pPr>
              <w:rPr>
                <w:rFonts w:ascii="Arial" w:hAnsi="Arial"/>
                <w:lang w:val="en-GB"/>
              </w:rPr>
            </w:pPr>
            <w:r>
              <w:rPr>
                <w:rFonts w:ascii="Arial" w:hAnsi="Arial"/>
                <w:lang w:val="en-GB"/>
              </w:rPr>
              <w:t>Name of the entity/company</w:t>
            </w:r>
          </w:p>
        </w:tc>
        <w:tc>
          <w:tcPr>
            <w:tcW w:w="1659" w:type="dxa"/>
          </w:tcPr>
          <w:p w:rsidR="001B21FF" w:rsidRDefault="001B21FF" w:rsidP="00CD510E">
            <w:pPr>
              <w:rPr>
                <w:rFonts w:ascii="Arial" w:hAnsi="Arial"/>
                <w:lang w:val="en-GB"/>
              </w:rPr>
            </w:pPr>
            <w:r>
              <w:rPr>
                <w:rFonts w:ascii="Arial" w:hAnsi="Arial"/>
                <w:lang w:val="en-GB"/>
              </w:rPr>
              <w:t>K€</w:t>
            </w:r>
          </w:p>
        </w:tc>
        <w:tc>
          <w:tcPr>
            <w:tcW w:w="1607" w:type="dxa"/>
          </w:tcPr>
          <w:p w:rsidR="001B21FF" w:rsidRDefault="001B21FF" w:rsidP="00CD510E">
            <w:pPr>
              <w:rPr>
                <w:rFonts w:ascii="Arial" w:hAnsi="Arial"/>
                <w:lang w:val="en-GB"/>
              </w:rPr>
            </w:pPr>
            <w:r>
              <w:rPr>
                <w:rFonts w:ascii="Arial" w:hAnsi="Arial"/>
                <w:lang w:val="en-GB"/>
              </w:rPr>
              <w:t>KEGP</w:t>
            </w:r>
          </w:p>
        </w:tc>
      </w:tr>
      <w:tr w:rsidR="001B21FF" w:rsidTr="00CD510E">
        <w:trPr>
          <w:trHeight w:val="145"/>
        </w:trPr>
        <w:tc>
          <w:tcPr>
            <w:tcW w:w="3981" w:type="dxa"/>
            <w:vMerge/>
          </w:tcPr>
          <w:p w:rsidR="001B21FF" w:rsidRDefault="001B21FF" w:rsidP="00CD510E">
            <w:pPr>
              <w:rPr>
                <w:rFonts w:ascii="Arial" w:hAnsi="Arial"/>
                <w:lang w:val="en-GB"/>
              </w:rPr>
            </w:pPr>
          </w:p>
        </w:tc>
        <w:tc>
          <w:tcPr>
            <w:tcW w:w="3215" w:type="dxa"/>
          </w:tcPr>
          <w:p w:rsidR="001B21FF" w:rsidRDefault="001B21FF" w:rsidP="00CD510E">
            <w:pPr>
              <w:rPr>
                <w:rFonts w:ascii="Arial" w:hAnsi="Arial"/>
                <w:lang w:val="en-GB"/>
              </w:rPr>
            </w:pPr>
          </w:p>
        </w:tc>
        <w:tc>
          <w:tcPr>
            <w:tcW w:w="1659" w:type="dxa"/>
          </w:tcPr>
          <w:p w:rsidR="001B21FF" w:rsidRDefault="001B21FF" w:rsidP="00CD510E">
            <w:pPr>
              <w:rPr>
                <w:rFonts w:ascii="Arial" w:hAnsi="Arial"/>
                <w:lang w:val="en-GB"/>
              </w:rPr>
            </w:pPr>
          </w:p>
        </w:tc>
        <w:tc>
          <w:tcPr>
            <w:tcW w:w="1607" w:type="dxa"/>
          </w:tcPr>
          <w:p w:rsidR="001B21FF" w:rsidRDefault="001B21FF" w:rsidP="00CD510E">
            <w:pPr>
              <w:rPr>
                <w:rFonts w:ascii="Arial" w:hAnsi="Arial"/>
                <w:lang w:val="en-GB"/>
              </w:rPr>
            </w:pPr>
          </w:p>
        </w:tc>
      </w:tr>
      <w:tr w:rsidR="001B21FF" w:rsidTr="00CD510E">
        <w:trPr>
          <w:trHeight w:val="145"/>
        </w:trPr>
        <w:tc>
          <w:tcPr>
            <w:tcW w:w="3981" w:type="dxa"/>
            <w:vMerge/>
          </w:tcPr>
          <w:p w:rsidR="001B21FF" w:rsidRDefault="001B21FF" w:rsidP="00CD510E">
            <w:pPr>
              <w:rPr>
                <w:rFonts w:ascii="Arial" w:hAnsi="Arial"/>
                <w:lang w:val="en-GB"/>
              </w:rPr>
            </w:pPr>
          </w:p>
        </w:tc>
        <w:tc>
          <w:tcPr>
            <w:tcW w:w="3215" w:type="dxa"/>
          </w:tcPr>
          <w:p w:rsidR="001B21FF" w:rsidRDefault="001B21FF" w:rsidP="00CD510E">
            <w:pPr>
              <w:rPr>
                <w:rFonts w:ascii="Arial" w:hAnsi="Arial"/>
                <w:lang w:val="en-GB"/>
              </w:rPr>
            </w:pPr>
          </w:p>
        </w:tc>
        <w:tc>
          <w:tcPr>
            <w:tcW w:w="1659" w:type="dxa"/>
          </w:tcPr>
          <w:p w:rsidR="001B21FF" w:rsidRDefault="001B21FF" w:rsidP="00CD510E">
            <w:pPr>
              <w:rPr>
                <w:rFonts w:ascii="Arial" w:hAnsi="Arial"/>
                <w:lang w:val="en-GB"/>
              </w:rPr>
            </w:pPr>
          </w:p>
        </w:tc>
        <w:tc>
          <w:tcPr>
            <w:tcW w:w="1607" w:type="dxa"/>
          </w:tcPr>
          <w:p w:rsidR="001B21FF" w:rsidRDefault="001B21FF" w:rsidP="00CD510E">
            <w:pPr>
              <w:rPr>
                <w:rFonts w:ascii="Arial" w:hAnsi="Arial"/>
                <w:lang w:val="en-GB"/>
              </w:rPr>
            </w:pPr>
          </w:p>
        </w:tc>
      </w:tr>
      <w:tr w:rsidR="001B21FF" w:rsidTr="00CD510E">
        <w:trPr>
          <w:trHeight w:val="145"/>
        </w:trPr>
        <w:tc>
          <w:tcPr>
            <w:tcW w:w="3981" w:type="dxa"/>
            <w:vMerge/>
          </w:tcPr>
          <w:p w:rsidR="001B21FF" w:rsidRDefault="001B21FF" w:rsidP="00CD510E">
            <w:pPr>
              <w:rPr>
                <w:rFonts w:ascii="Arial" w:hAnsi="Arial"/>
                <w:lang w:val="en-GB"/>
              </w:rPr>
            </w:pPr>
          </w:p>
        </w:tc>
        <w:tc>
          <w:tcPr>
            <w:tcW w:w="3215" w:type="dxa"/>
          </w:tcPr>
          <w:p w:rsidR="001B21FF" w:rsidRDefault="001B21FF" w:rsidP="00CD510E">
            <w:pPr>
              <w:rPr>
                <w:rFonts w:ascii="Arial" w:hAnsi="Arial"/>
                <w:lang w:val="en-GB"/>
              </w:rPr>
            </w:pPr>
          </w:p>
        </w:tc>
        <w:tc>
          <w:tcPr>
            <w:tcW w:w="1659" w:type="dxa"/>
          </w:tcPr>
          <w:p w:rsidR="001B21FF" w:rsidRDefault="001B21FF" w:rsidP="00CD510E">
            <w:pPr>
              <w:rPr>
                <w:rFonts w:ascii="Arial" w:hAnsi="Arial"/>
                <w:lang w:val="en-GB"/>
              </w:rPr>
            </w:pPr>
          </w:p>
        </w:tc>
        <w:tc>
          <w:tcPr>
            <w:tcW w:w="1607" w:type="dxa"/>
          </w:tcPr>
          <w:p w:rsidR="001B21FF" w:rsidRDefault="001B21FF" w:rsidP="00CD510E">
            <w:pPr>
              <w:rPr>
                <w:rFonts w:ascii="Arial" w:hAnsi="Arial"/>
                <w:lang w:val="en-GB"/>
              </w:rPr>
            </w:pPr>
          </w:p>
        </w:tc>
      </w:tr>
      <w:tr w:rsidR="001B21FF" w:rsidRPr="001B21FF" w:rsidTr="00CD510E">
        <w:trPr>
          <w:trHeight w:val="524"/>
        </w:trPr>
        <w:tc>
          <w:tcPr>
            <w:tcW w:w="3981" w:type="dxa"/>
          </w:tcPr>
          <w:p w:rsidR="001B21FF" w:rsidRDefault="001B21FF" w:rsidP="00CD510E">
            <w:pPr>
              <w:jc w:val="right"/>
              <w:rPr>
                <w:rFonts w:ascii="Arial" w:hAnsi="Arial"/>
                <w:b/>
                <w:lang w:val="en-GB"/>
              </w:rPr>
            </w:pPr>
            <w:r w:rsidRPr="002E5EA9">
              <w:rPr>
                <w:rFonts w:ascii="Arial" w:hAnsi="Arial"/>
                <w:b/>
                <w:lang w:val="en-GB"/>
              </w:rPr>
              <w:t>Total contribution (%)</w:t>
            </w:r>
          </w:p>
          <w:p w:rsidR="001B21FF" w:rsidRPr="002E5EA9" w:rsidRDefault="001B21FF" w:rsidP="00CD510E">
            <w:pPr>
              <w:jc w:val="right"/>
              <w:rPr>
                <w:rFonts w:ascii="Arial" w:hAnsi="Arial"/>
                <w:i/>
                <w:lang w:val="en-GB"/>
              </w:rPr>
            </w:pPr>
            <w:r w:rsidRPr="008C6EC2">
              <w:rPr>
                <w:rFonts w:ascii="Arial" w:hAnsi="Arial"/>
                <w:i/>
                <w:sz w:val="20"/>
                <w:lang w:val="en-GB"/>
              </w:rPr>
              <w:t xml:space="preserve">(Limit </w:t>
            </w:r>
            <w:r w:rsidRPr="008C6EC2">
              <w:rPr>
                <w:rFonts w:ascii="Arial" w:hAnsi="Arial"/>
                <w:b/>
                <w:i/>
                <w:sz w:val="20"/>
                <w:lang w:val="en-GB"/>
              </w:rPr>
              <w:t>70%-30%</w:t>
            </w:r>
            <w:r w:rsidRPr="008C6EC2">
              <w:rPr>
                <w:rFonts w:ascii="Arial" w:hAnsi="Arial"/>
                <w:i/>
                <w:sz w:val="20"/>
                <w:lang w:val="en-GB"/>
              </w:rPr>
              <w:t xml:space="preserve"> participation per country)</w:t>
            </w:r>
          </w:p>
        </w:tc>
        <w:tc>
          <w:tcPr>
            <w:tcW w:w="3215" w:type="dxa"/>
          </w:tcPr>
          <w:p w:rsidR="001B21FF" w:rsidRDefault="001B21FF" w:rsidP="00CD510E">
            <w:pPr>
              <w:rPr>
                <w:rFonts w:ascii="Arial" w:hAnsi="Arial"/>
                <w:lang w:val="en-GB"/>
              </w:rPr>
            </w:pPr>
          </w:p>
        </w:tc>
        <w:tc>
          <w:tcPr>
            <w:tcW w:w="1659" w:type="dxa"/>
          </w:tcPr>
          <w:p w:rsidR="001B21FF" w:rsidRDefault="001B21FF" w:rsidP="00CD510E">
            <w:pPr>
              <w:rPr>
                <w:rFonts w:ascii="Arial" w:hAnsi="Arial"/>
                <w:lang w:val="en-GB"/>
              </w:rPr>
            </w:pPr>
          </w:p>
        </w:tc>
        <w:tc>
          <w:tcPr>
            <w:tcW w:w="1607" w:type="dxa"/>
          </w:tcPr>
          <w:p w:rsidR="001B21FF" w:rsidRDefault="001B21FF" w:rsidP="00CD510E">
            <w:pPr>
              <w:rPr>
                <w:rFonts w:ascii="Arial" w:hAnsi="Arial"/>
                <w:lang w:val="en-GB"/>
              </w:rPr>
            </w:pPr>
          </w:p>
        </w:tc>
      </w:tr>
    </w:tbl>
    <w:p w:rsidR="001B21FF" w:rsidRDefault="001B21FF">
      <w:pPr>
        <w:rPr>
          <w:rFonts w:ascii="Arial" w:hAnsi="Arial"/>
          <w:i/>
          <w:iCs/>
          <w:lang w:val="en-GB"/>
        </w:rPr>
      </w:pPr>
    </w:p>
    <w:p w:rsidR="00E22AF7" w:rsidRDefault="00992EF7">
      <w:pPr>
        <w:rPr>
          <w:rFonts w:ascii="Arial" w:hAnsi="Arial"/>
          <w:i/>
          <w:iCs/>
          <w:lang w:val="en-GB"/>
        </w:rPr>
      </w:pPr>
      <w:r w:rsidRPr="006336C5">
        <w:rPr>
          <w:rFonts w:ascii="Arial" w:hAnsi="Arial"/>
          <w:i/>
          <w:iCs/>
          <w:lang w:val="en-GB"/>
        </w:rPr>
        <w:t>Note: Add charts if necessary</w:t>
      </w:r>
    </w:p>
    <w:p w:rsidR="001B32D3" w:rsidRPr="00CD510E" w:rsidRDefault="001B32D3">
      <w:pPr>
        <w:rPr>
          <w:rFonts w:ascii="Arial" w:hAnsi="Arial"/>
          <w:i/>
          <w:iCs/>
          <w:lang w:val="en-GB"/>
        </w:rPr>
      </w:pPr>
    </w:p>
    <w:tbl>
      <w:tblPr>
        <w:tblStyle w:val="TableGrid"/>
        <w:tblW w:w="0" w:type="auto"/>
        <w:tblLook w:val="04A0" w:firstRow="1" w:lastRow="0" w:firstColumn="1" w:lastColumn="0" w:noHBand="0" w:noVBand="1"/>
      </w:tblPr>
      <w:tblGrid>
        <w:gridCol w:w="5087"/>
        <w:gridCol w:w="5107"/>
      </w:tblGrid>
      <w:tr w:rsidR="001B32D3" w:rsidTr="0004529C">
        <w:tc>
          <w:tcPr>
            <w:tcW w:w="10344" w:type="dxa"/>
            <w:gridSpan w:val="2"/>
          </w:tcPr>
          <w:p w:rsidR="001B32D3" w:rsidRDefault="001B32D3" w:rsidP="001B32D3">
            <w:pPr>
              <w:rPr>
                <w:rFonts w:ascii="Arial" w:hAnsi="Arial"/>
                <w:lang w:val="en-GB"/>
              </w:rPr>
            </w:pPr>
            <w:r>
              <w:rPr>
                <w:rFonts w:ascii="Arial" w:hAnsi="Arial"/>
                <w:lang w:val="en-GB"/>
              </w:rPr>
              <w:t xml:space="preserve">1.7 </w:t>
            </w:r>
            <w:r w:rsidRPr="001B32D3">
              <w:rPr>
                <w:rFonts w:ascii="Arial" w:hAnsi="Arial"/>
                <w:u w:val="single"/>
                <w:lang w:val="en-GB"/>
              </w:rPr>
              <w:t>Project Starting Point</w:t>
            </w:r>
            <w:r>
              <w:rPr>
                <w:rFonts w:ascii="Arial" w:hAnsi="Arial"/>
                <w:u w:val="single"/>
                <w:lang w:val="en-GB"/>
              </w:rPr>
              <w:t xml:space="preserve"> (</w:t>
            </w:r>
            <w:r w:rsidRPr="001B32D3">
              <w:rPr>
                <w:rFonts w:ascii="Arial" w:hAnsi="Arial"/>
                <w:u w:val="single"/>
                <w:lang w:val="en-GB"/>
              </w:rPr>
              <w:t>Select Proof-of-Concept/Prototype</w:t>
            </w:r>
            <w:r w:rsidR="00C421FF">
              <w:rPr>
                <w:rFonts w:ascii="Arial" w:hAnsi="Arial"/>
                <w:u w:val="single"/>
                <w:lang w:val="en-GB"/>
              </w:rPr>
              <w:t xml:space="preserve"> according to ITIDA classification</w:t>
            </w:r>
            <w:r w:rsidRPr="001B32D3">
              <w:rPr>
                <w:rFonts w:ascii="Arial" w:hAnsi="Arial"/>
                <w:u w:val="single"/>
                <w:lang w:val="en-GB"/>
              </w:rPr>
              <w:t>)</w:t>
            </w:r>
          </w:p>
        </w:tc>
      </w:tr>
      <w:tr w:rsidR="001B32D3" w:rsidTr="001B32D3">
        <w:tc>
          <w:tcPr>
            <w:tcW w:w="5172" w:type="dxa"/>
          </w:tcPr>
          <w:p w:rsidR="001B32D3" w:rsidRPr="001B32D3" w:rsidRDefault="001B32D3">
            <w:pPr>
              <w:rPr>
                <w:rFonts w:ascii="Arial" w:eastAsia="MS Mincho" w:hAnsi="Arial"/>
                <w:color w:val="000000"/>
                <w:szCs w:val="24"/>
                <w:lang w:val="en-GB" w:eastAsia="ja-JP"/>
              </w:rPr>
            </w:pPr>
            <w:r w:rsidRPr="001B32D3">
              <w:rPr>
                <w:rFonts w:ascii="Arial" w:eastAsia="MS Mincho" w:hAnsi="Arial"/>
                <w:b/>
                <w:color w:val="000000"/>
                <w:szCs w:val="24"/>
                <w:lang w:val="en-GB" w:eastAsia="ja-JP"/>
              </w:rPr>
              <w:t>Proof-of-Concept:</w:t>
            </w:r>
            <w:r w:rsidRPr="001B32D3">
              <w:rPr>
                <w:rFonts w:ascii="Arial" w:eastAsia="MS Mincho" w:hAnsi="Arial"/>
                <w:color w:val="000000"/>
                <w:szCs w:val="24"/>
                <w:lang w:val="en-GB" w:eastAsia="ja-JP"/>
              </w:rPr>
              <w:t xml:space="preserve"> Solid work published by the applicants in a journal, a patent owned by the applicants, or promising preliminary results of the proposed research or methodology.</w:t>
            </w:r>
          </w:p>
        </w:tc>
        <w:tc>
          <w:tcPr>
            <w:tcW w:w="5172" w:type="dxa"/>
          </w:tcPr>
          <w:p w:rsidR="001B32D3" w:rsidRDefault="00FB3563">
            <w:pPr>
              <w:rPr>
                <w:rFonts w:ascii="Arial" w:hAnsi="Arial"/>
                <w:lang w:val="en-GB"/>
              </w:rPr>
            </w:pPr>
            <w:r>
              <w:rPr>
                <w:rFonts w:ascii="Arial" w:hAnsi="Arial"/>
                <w:lang w:val="en-GB"/>
              </w:rPr>
              <w:t xml:space="preserve">We already have done our proof of concept as a Digital Hearing aid </w:t>
            </w:r>
          </w:p>
          <w:p w:rsidR="00FB3563" w:rsidRPr="00FB3563" w:rsidRDefault="00FB3563">
            <w:pPr>
              <w:rPr>
                <w:rFonts w:ascii="Arial" w:hAnsi="Arial"/>
                <w:szCs w:val="24"/>
                <w:lang w:val="en-GB"/>
              </w:rPr>
            </w:pPr>
            <w:r w:rsidRPr="00FB3563">
              <w:rPr>
                <w:rFonts w:ascii="Helvetica" w:hAnsi="Helvetica" w:cs="Helvetica"/>
                <w:color w:val="444444"/>
                <w:szCs w:val="24"/>
              </w:rPr>
              <w:t>https://goo.gl/16J9Ba</w:t>
            </w:r>
          </w:p>
        </w:tc>
      </w:tr>
      <w:tr w:rsidR="001B32D3" w:rsidTr="001B32D3">
        <w:tc>
          <w:tcPr>
            <w:tcW w:w="5172" w:type="dxa"/>
          </w:tcPr>
          <w:p w:rsidR="001B32D3" w:rsidRPr="001B32D3" w:rsidRDefault="001B32D3">
            <w:pPr>
              <w:rPr>
                <w:rFonts w:ascii="Arial" w:eastAsia="MS Mincho" w:hAnsi="Arial"/>
                <w:color w:val="000000"/>
                <w:szCs w:val="24"/>
                <w:lang w:val="en-GB" w:eastAsia="ja-JP"/>
              </w:rPr>
            </w:pPr>
            <w:r w:rsidRPr="001B32D3">
              <w:rPr>
                <w:rFonts w:ascii="Arial" w:eastAsia="MS Mincho" w:hAnsi="Arial"/>
                <w:b/>
                <w:color w:val="000000"/>
                <w:szCs w:val="24"/>
                <w:lang w:val="en-GB" w:eastAsia="ja-JP"/>
              </w:rPr>
              <w:t>Prototype:</w:t>
            </w:r>
            <w:r w:rsidRPr="001B32D3">
              <w:rPr>
                <w:rFonts w:ascii="Arial" w:eastAsia="MS Mincho" w:hAnsi="Arial"/>
                <w:color w:val="000000"/>
                <w:szCs w:val="24"/>
                <w:lang w:val="en-GB" w:eastAsia="ja-JP"/>
              </w:rPr>
              <w:t xml:space="preserve"> A working but not necessarily complete product. It may still need additional research for improving its output, miss some features, or need customization for specific applications.</w:t>
            </w:r>
          </w:p>
        </w:tc>
        <w:tc>
          <w:tcPr>
            <w:tcW w:w="5172" w:type="dxa"/>
          </w:tcPr>
          <w:p w:rsidR="001B32D3" w:rsidRDefault="00FB3563">
            <w:pPr>
              <w:rPr>
                <w:rFonts w:ascii="Arial" w:hAnsi="Arial"/>
                <w:lang w:val="en-GB"/>
              </w:rPr>
            </w:pPr>
            <w:r>
              <w:rPr>
                <w:rFonts w:ascii="Arial" w:hAnsi="Arial"/>
                <w:lang w:val="en-GB"/>
              </w:rPr>
              <w:t xml:space="preserve">Yes we have a prototype of our own , we need to improve some feature in it , but it works </w:t>
            </w:r>
          </w:p>
        </w:tc>
      </w:tr>
    </w:tbl>
    <w:p w:rsidR="001B32D3" w:rsidRDefault="001B32D3">
      <w:pPr>
        <w:rPr>
          <w:rFonts w:ascii="Arial" w:hAnsi="Arial"/>
          <w:lang w:val="en-GB"/>
        </w:rPr>
      </w:pPr>
    </w:p>
    <w:p w:rsidR="00E333B0" w:rsidRDefault="00E333B0">
      <w:pPr>
        <w:rPr>
          <w:rFonts w:ascii="Arial" w:hAnsi="Arial"/>
          <w:lang w:val="en-GB"/>
        </w:rPr>
      </w:pPr>
      <w:r>
        <w:rPr>
          <w:rFonts w:ascii="Arial" w:hAnsi="Arial"/>
          <w:lang w:val="en-GB"/>
        </w:rPr>
        <w:br w:type="page"/>
      </w:r>
    </w:p>
    <w:p w:rsidR="001B21FF" w:rsidRDefault="001B21FF">
      <w:pPr>
        <w:rPr>
          <w:rFonts w:ascii="Arial" w:hAnsi="Arial"/>
          <w:lang w:val="en-GB"/>
        </w:rPr>
      </w:pPr>
    </w:p>
    <w:p w:rsidR="00FE7EDD" w:rsidRDefault="000E63E7">
      <w:pPr>
        <w:rPr>
          <w:rFonts w:ascii="Arial" w:hAnsi="Arial"/>
          <w:lang w:val="en-GB"/>
        </w:rPr>
      </w:pPr>
      <w:r>
        <w:rPr>
          <w:rFonts w:ascii="Arial" w:hAnsi="Arial"/>
          <w:noProof/>
          <w:lang w:val="en-US" w:eastAsia="en-US"/>
        </w:rPr>
        <mc:AlternateContent>
          <mc:Choice Requires="wps">
            <w:drawing>
              <wp:anchor distT="0" distB="0" distL="114300" distR="114300" simplePos="0" relativeHeight="251654656" behindDoc="0" locked="0" layoutInCell="1" allowOverlap="1">
                <wp:simplePos x="0" y="0"/>
                <wp:positionH relativeFrom="column">
                  <wp:posOffset>81915</wp:posOffset>
                </wp:positionH>
                <wp:positionV relativeFrom="paragraph">
                  <wp:posOffset>61595</wp:posOffset>
                </wp:positionV>
                <wp:extent cx="6286500" cy="268605"/>
                <wp:effectExtent l="5715" t="13970" r="13335" b="1270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268605"/>
                        </a:xfrm>
                        <a:prstGeom prst="rect">
                          <a:avLst/>
                        </a:prstGeom>
                        <a:solidFill>
                          <a:srgbClr val="C0C0C0"/>
                        </a:solidFill>
                        <a:ln w="9525">
                          <a:solidFill>
                            <a:srgbClr val="000000"/>
                          </a:solidFill>
                          <a:miter lim="800000"/>
                          <a:headEnd/>
                          <a:tailEnd/>
                        </a:ln>
                      </wps:spPr>
                      <wps:txbx>
                        <w:txbxContent>
                          <w:p w:rsidR="00EF5886" w:rsidRPr="00563146" w:rsidRDefault="00EF5886">
                            <w:pPr>
                              <w:jc w:val="center"/>
                              <w:rPr>
                                <w:rFonts w:ascii="Arial" w:hAnsi="Arial"/>
                                <w:lang w:val="en-US"/>
                              </w:rPr>
                            </w:pPr>
                            <w:r w:rsidRPr="00563146">
                              <w:rPr>
                                <w:rFonts w:ascii="Arial" w:hAnsi="Arial"/>
                                <w:lang w:val="en-US"/>
                              </w:rPr>
                              <w:t>2. Project Outline</w:t>
                            </w:r>
                          </w:p>
                          <w:p w:rsidR="00EF5886" w:rsidRDefault="00EF5886">
                            <w:pPr>
                              <w:rPr>
                                <w:rFonts w:ascii="Arial" w:hAnsi="Aria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margin-left:6.45pt;margin-top:4.85pt;width:4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" fillcolor="silver">
                <v:textbox inset="1pt,1pt,1pt,1pt">
                  <w:txbxContent>
                    <w:p w:rsidR="00EF5886" w:rsidRPr="00563146" w:rsidRDefault="00EF5886">
                      <w:pPr>
                        <w:jc w:val="center"/>
                        <w:rPr>
                          <w:rFonts w:ascii="Arial" w:hAnsi="Arial"/>
                          <w:lang w:val="en-US"/>
                        </w:rPr>
                      </w:pPr>
                      <w:r w:rsidRPr="00563146">
                        <w:rPr>
                          <w:rFonts w:ascii="Arial" w:hAnsi="Arial"/>
                          <w:lang w:val="en-US"/>
                        </w:rPr>
                        <w:t>2. Project Outline</w:t>
                      </w:r>
                    </w:p>
                    <w:p w:rsidR="00EF5886" w:rsidRDefault="00EF5886">
                      <w:pPr>
                        <w:rPr>
                          <w:rFonts w:ascii="Arial" w:hAnsi="Arial"/>
                        </w:rPr>
                      </w:pPr>
                    </w:p>
                  </w:txbxContent>
                </v:textbox>
              </v:rect>
            </w:pict>
          </mc:Fallback>
        </mc:AlternateContent>
      </w:r>
    </w:p>
    <w:p w:rsidR="00FE7EDD" w:rsidRDefault="00FE7EDD">
      <w:pPr>
        <w:rPr>
          <w:rFonts w:ascii="Arial" w:hAnsi="Arial"/>
          <w:lang w:val="en-GB"/>
        </w:rPr>
      </w:pPr>
    </w:p>
    <w:p w:rsidR="00FE7EDD" w:rsidRDefault="00FE7EDD">
      <w:pPr>
        <w:rPr>
          <w:rFonts w:ascii="Arial" w:hAnsi="Arial"/>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6"/>
      </w:tblGrid>
      <w:tr w:rsidR="00992EF7" w:rsidRPr="001B21FF" w:rsidTr="0004529C">
        <w:trPr>
          <w:trHeight w:val="131"/>
        </w:trPr>
        <w:tc>
          <w:tcPr>
            <w:tcW w:w="10221" w:type="dxa"/>
          </w:tcPr>
          <w:p w:rsidR="00992EF7" w:rsidRDefault="00992EF7" w:rsidP="0004529C">
            <w:pPr>
              <w:rPr>
                <w:rFonts w:ascii="Arial" w:hAnsi="Arial"/>
                <w:lang w:val="en-GB"/>
              </w:rPr>
            </w:pPr>
            <w:r>
              <w:rPr>
                <w:rFonts w:ascii="Arial" w:hAnsi="Arial"/>
                <w:lang w:val="en-GB"/>
              </w:rPr>
              <w:t>2.1 Description (no more than 2 pages)</w:t>
            </w:r>
          </w:p>
        </w:tc>
      </w:tr>
      <w:tr w:rsidR="00992EF7" w:rsidRPr="001B21FF" w:rsidTr="00CD510E">
        <w:trPr>
          <w:trHeight w:val="5983"/>
        </w:trPr>
        <w:tc>
          <w:tcPr>
            <w:tcW w:w="10221" w:type="dxa"/>
          </w:tcPr>
          <w:p w:rsidR="00992EF7" w:rsidRDefault="00992EF7" w:rsidP="0004529C">
            <w:pPr>
              <w:pStyle w:val="BodyText1"/>
              <w:spacing w:before="240" w:after="100" w:afterAutospacing="1" w:line="240" w:lineRule="auto"/>
              <w:ind w:firstLine="0"/>
              <w:jc w:val="lowKashida"/>
              <w:rPr>
                <w:rFonts w:asciiTheme="minorHAnsi" w:hAnsiTheme="minorHAnsi" w:cs="Calibri"/>
                <w:i/>
                <w:iCs/>
                <w:szCs w:val="22"/>
              </w:rPr>
            </w:pPr>
            <w:r w:rsidRPr="002403CF">
              <w:rPr>
                <w:rFonts w:asciiTheme="minorHAnsi" w:hAnsiTheme="minorHAnsi" w:cs="Calibri"/>
                <w:b/>
                <w:bCs/>
                <w:szCs w:val="22"/>
              </w:rPr>
              <w:t xml:space="preserve">Joint abstract: </w:t>
            </w:r>
            <w:r w:rsidRPr="002403CF">
              <w:rPr>
                <w:rFonts w:asciiTheme="minorHAnsi" w:hAnsiTheme="minorHAnsi" w:cs="Calibri"/>
                <w:i/>
                <w:iCs/>
                <w:szCs w:val="22"/>
              </w:rPr>
              <w:t>it should describe the proposed research, objectives, methodology, expected outcomes and economic potentials impact</w:t>
            </w:r>
          </w:p>
          <w:p w:rsidR="007451D4" w:rsidRDefault="007451D4" w:rsidP="007451D4">
            <w:pPr>
              <w:widowControl w:val="0"/>
              <w:autoSpaceDE w:val="0"/>
              <w:autoSpaceDN w:val="0"/>
              <w:spacing w:line="278" w:lineRule="auto"/>
              <w:rPr>
                <w:rFonts w:ascii="Calibri" w:eastAsia="Calibri" w:hAnsi="Calibri" w:cs="Calibri"/>
                <w:sz w:val="22"/>
                <w:szCs w:val="22"/>
                <w:lang w:val="en-US" w:eastAsia="en-US"/>
              </w:rPr>
            </w:pPr>
            <w:r>
              <w:rPr>
                <w:rFonts w:asciiTheme="minorHAnsi" w:hAnsiTheme="minorHAnsi" w:cs="Calibri"/>
                <w:i/>
                <w:iCs/>
                <w:szCs w:val="22"/>
              </w:rPr>
              <w:t>P</w:t>
            </w:r>
            <w:r w:rsidRPr="002403CF">
              <w:rPr>
                <w:rFonts w:asciiTheme="minorHAnsi" w:hAnsiTheme="minorHAnsi" w:cs="Calibri"/>
                <w:i/>
                <w:iCs/>
                <w:szCs w:val="22"/>
              </w:rPr>
              <w:t>roposed research</w:t>
            </w:r>
            <w:r>
              <w:rPr>
                <w:rFonts w:ascii="Calibri" w:eastAsia="Calibri" w:hAnsi="Calibri" w:cs="Calibri"/>
                <w:sz w:val="22"/>
                <w:szCs w:val="22"/>
                <w:lang w:val="en-US" w:eastAsia="en-US"/>
              </w:rPr>
              <w:t>:</w:t>
            </w:r>
          </w:p>
          <w:p w:rsidR="007451D4" w:rsidRDefault="007451D4" w:rsidP="007451D4">
            <w:pPr>
              <w:widowControl w:val="0"/>
              <w:autoSpaceDE w:val="0"/>
              <w:autoSpaceDN w:val="0"/>
              <w:spacing w:line="278" w:lineRule="auto"/>
              <w:rPr>
                <w:rFonts w:ascii="Calibri" w:eastAsia="Calibri" w:hAnsi="Calibri" w:cs="Calibri"/>
                <w:sz w:val="22"/>
                <w:szCs w:val="22"/>
                <w:lang w:val="en-US" w:eastAsia="en-US"/>
              </w:rPr>
            </w:pPr>
            <w:r>
              <w:rPr>
                <w:rFonts w:ascii="Verdana" w:hAnsi="Verdana"/>
                <w:color w:val="000000"/>
                <w:sz w:val="18"/>
                <w:szCs w:val="18"/>
              </w:rPr>
              <w:t>The most basic function of a hearing aid is to amplify sound. Digital hearing aids do this in a rather sophisticated way.</w:t>
            </w:r>
          </w:p>
          <w:p w:rsidR="007451D4" w:rsidRDefault="007451D4" w:rsidP="007451D4">
            <w:pPr>
              <w:pStyle w:val="NormalWeb"/>
              <w:spacing w:before="0" w:beforeAutospacing="0" w:after="0" w:afterAutospacing="0" w:line="240" w:lineRule="atLeast"/>
              <w:rPr>
                <w:rFonts w:ascii="Verdana" w:hAnsi="Verdana"/>
                <w:color w:val="000000"/>
                <w:sz w:val="18"/>
                <w:szCs w:val="18"/>
              </w:rPr>
            </w:pPr>
            <w:r>
              <w:rPr>
                <w:rFonts w:ascii="Verdana" w:hAnsi="Verdana"/>
                <w:color w:val="000000"/>
                <w:sz w:val="18"/>
                <w:szCs w:val="18"/>
              </w:rPr>
              <w:t>As sound enters the device, it is broken into multiple frequency bands. Each band is then amplified by the amount necessary to return the wearer's hearing to normal levels at that band.</w:t>
            </w:r>
          </w:p>
          <w:p w:rsidR="007451D4" w:rsidRDefault="007451D4" w:rsidP="007451D4">
            <w:pPr>
              <w:pStyle w:val="NormalWeb"/>
              <w:spacing w:before="0" w:beforeAutospacing="0" w:after="0" w:afterAutospacing="0" w:line="240" w:lineRule="atLeast"/>
              <w:rPr>
                <w:rFonts w:ascii="Verdana" w:hAnsi="Verdana"/>
                <w:color w:val="000000"/>
                <w:sz w:val="18"/>
                <w:szCs w:val="18"/>
              </w:rPr>
            </w:pPr>
            <w:r>
              <w:rPr>
                <w:rFonts w:ascii="Verdana" w:hAnsi="Verdana"/>
                <w:color w:val="000000"/>
                <w:sz w:val="18"/>
                <w:szCs w:val="18"/>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rsidR="007451D4" w:rsidRPr="007451D4" w:rsidRDefault="007451D4" w:rsidP="007451D4">
            <w:pPr>
              <w:pStyle w:val="NormalWeb"/>
              <w:spacing w:before="0" w:beforeAutospacing="0" w:after="0" w:afterAutospacing="0" w:line="240" w:lineRule="atLeast"/>
              <w:rPr>
                <w:rFonts w:ascii="Verdana" w:hAnsi="Verdana"/>
                <w:color w:val="000000"/>
                <w:sz w:val="18"/>
                <w:szCs w:val="18"/>
              </w:rPr>
            </w:pPr>
          </w:p>
          <w:p w:rsidR="002F5D3F" w:rsidRPr="009A699E" w:rsidRDefault="002F5D3F" w:rsidP="002F5D3F">
            <w:pPr>
              <w:widowControl w:val="0"/>
              <w:autoSpaceDE w:val="0"/>
              <w:autoSpaceDN w:val="0"/>
              <w:spacing w:line="278" w:lineRule="auto"/>
              <w:rPr>
                <w:rFonts w:ascii="Calibri" w:eastAsia="Calibri" w:hAnsi="Calibri" w:cs="Calibri"/>
                <w:b/>
                <w:bCs/>
                <w:sz w:val="22"/>
                <w:szCs w:val="22"/>
                <w:lang w:val="en-US" w:eastAsia="en-US"/>
              </w:rPr>
            </w:pPr>
            <w:r w:rsidRPr="009A699E">
              <w:rPr>
                <w:rFonts w:ascii="Calibri" w:eastAsia="Calibri" w:hAnsi="Calibri" w:cs="Calibri"/>
                <w:b/>
                <w:bCs/>
                <w:sz w:val="22"/>
                <w:szCs w:val="22"/>
                <w:lang w:val="en-US" w:eastAsia="en-US"/>
              </w:rPr>
              <w:t xml:space="preserve">Our objective is </w:t>
            </w:r>
            <w:r w:rsidR="007451D4" w:rsidRPr="009A699E">
              <w:rPr>
                <w:rFonts w:ascii="Calibri" w:eastAsia="Calibri" w:hAnsi="Calibri" w:cs="Calibri"/>
                <w:b/>
                <w:bCs/>
                <w:sz w:val="22"/>
                <w:szCs w:val="22"/>
                <w:lang w:val="en-US" w:eastAsia="en-US"/>
              </w:rPr>
              <w:t>2 separate</w:t>
            </w:r>
            <w:r w:rsidR="00E773D8" w:rsidRPr="009A699E">
              <w:rPr>
                <w:rFonts w:ascii="Calibri" w:eastAsia="Calibri" w:hAnsi="Calibri" w:cs="Calibri"/>
                <w:b/>
                <w:bCs/>
                <w:sz w:val="22"/>
                <w:szCs w:val="22"/>
                <w:lang w:val="en-US" w:eastAsia="en-US"/>
              </w:rPr>
              <w:t xml:space="preserve"> </w:t>
            </w:r>
            <w:r w:rsidR="007451D4" w:rsidRPr="009A699E">
              <w:rPr>
                <w:rFonts w:ascii="Calibri" w:eastAsia="Calibri" w:hAnsi="Calibri" w:cs="Calibri"/>
                <w:b/>
                <w:bCs/>
                <w:sz w:val="22"/>
                <w:szCs w:val="22"/>
                <w:lang w:val="en-US" w:eastAsia="en-US"/>
              </w:rPr>
              <w:t>products:</w:t>
            </w:r>
          </w:p>
          <w:p w:rsidR="002F5D3F" w:rsidRPr="002F5D3F" w:rsidRDefault="002F5D3F" w:rsidP="002F5D3F">
            <w:pPr>
              <w:widowControl w:val="0"/>
              <w:autoSpaceDE w:val="0"/>
              <w:autoSpaceDN w:val="0"/>
              <w:spacing w:line="278" w:lineRule="auto"/>
              <w:rPr>
                <w:rFonts w:ascii="Calibri" w:eastAsia="Calibri" w:hAnsi="Calibri" w:cs="Calibri"/>
                <w:sz w:val="22"/>
                <w:szCs w:val="22"/>
                <w:lang w:val="en-US" w:eastAsia="en-US"/>
              </w:rPr>
            </w:pPr>
            <w:r w:rsidRPr="004B4C94">
              <w:rPr>
                <w:rFonts w:ascii="Calibri" w:eastAsia="Calibri" w:hAnsi="Calibri" w:cs="Calibri"/>
                <w:color w:val="000000" w:themeColor="text1"/>
                <w:sz w:val="22"/>
                <w:szCs w:val="22"/>
                <w:u w:val="single"/>
                <w:lang w:val="en-US" w:eastAsia="en-US"/>
              </w:rPr>
              <w:t>Firstly</w:t>
            </w:r>
            <w:r w:rsidRPr="004B4C94">
              <w:rPr>
                <w:rFonts w:ascii="Calibri" w:eastAsia="Calibri" w:hAnsi="Calibri" w:cs="Calibri"/>
                <w:sz w:val="22"/>
                <w:szCs w:val="22"/>
                <w:u w:val="single"/>
                <w:lang w:val="en-US" w:eastAsia="en-US"/>
              </w:rPr>
              <w:t xml:space="preserve"> :</w:t>
            </w:r>
            <w:r w:rsidRPr="002F5D3F">
              <w:rPr>
                <w:rFonts w:ascii="Calibri" w:eastAsia="Calibri" w:hAnsi="Calibri" w:cs="Calibri"/>
                <w:sz w:val="22"/>
                <w:szCs w:val="22"/>
                <w:lang w:val="en-US" w:eastAsia="en-US"/>
              </w:rPr>
              <w:t xml:space="preserve"> is mainly a mobile app that helps hearing impaired persons to amplify the frequencies they don’t hear well </w:t>
            </w:r>
            <w:r>
              <w:rPr>
                <w:rFonts w:ascii="Calibri" w:eastAsia="Calibri" w:hAnsi="Calibri" w:cs="Calibri"/>
                <w:sz w:val="22"/>
                <w:szCs w:val="22"/>
                <w:lang w:val="en-US" w:eastAsia="en-US"/>
              </w:rPr>
              <w:t xml:space="preserve">by the help of a smart phone and a neat Bluetooth headset </w:t>
            </w:r>
          </w:p>
          <w:p w:rsidR="002F5D3F" w:rsidRPr="002F5D3F" w:rsidRDefault="002F5D3F" w:rsidP="002F5D3F">
            <w:pPr>
              <w:widowControl w:val="0"/>
              <w:autoSpaceDE w:val="0"/>
              <w:autoSpaceDN w:val="0"/>
              <w:spacing w:line="278" w:lineRule="auto"/>
              <w:rPr>
                <w:rFonts w:ascii="Calibri" w:eastAsia="Calibri" w:hAnsi="Calibri" w:cs="Calibri"/>
                <w:sz w:val="22"/>
                <w:szCs w:val="22"/>
                <w:lang w:val="en-US" w:eastAsia="en-US"/>
              </w:rPr>
            </w:pPr>
          </w:p>
          <w:p w:rsidR="007451D4" w:rsidRPr="002F5D3F" w:rsidRDefault="007451D4" w:rsidP="007451D4">
            <w:pPr>
              <w:widowControl w:val="0"/>
              <w:autoSpaceDE w:val="0"/>
              <w:autoSpaceDN w:val="0"/>
              <w:spacing w:line="278" w:lineRule="auto"/>
              <w:rPr>
                <w:rFonts w:ascii="Calibri" w:eastAsia="Calibri" w:hAnsi="Calibri" w:cs="Calibri"/>
                <w:sz w:val="22"/>
                <w:szCs w:val="22"/>
                <w:lang w:val="en-US" w:eastAsia="en-US"/>
              </w:rPr>
            </w:pPr>
            <w:r w:rsidRPr="004B4C94">
              <w:rPr>
                <w:rFonts w:ascii="Calibri" w:eastAsia="Calibri" w:hAnsi="Calibri" w:cs="Calibri"/>
                <w:sz w:val="22"/>
                <w:szCs w:val="22"/>
                <w:u w:val="single"/>
                <w:lang w:val="en-US" w:eastAsia="en-US"/>
              </w:rPr>
              <w:t>Secondly:</w:t>
            </w:r>
            <w:r w:rsidR="002F5D3F" w:rsidRPr="002F5D3F">
              <w:rPr>
                <w:rFonts w:ascii="Calibri" w:eastAsia="Calibri" w:hAnsi="Calibri" w:cs="Calibri"/>
                <w:sz w:val="22"/>
                <w:szCs w:val="22"/>
                <w:lang w:val="en-US" w:eastAsia="en-US"/>
              </w:rPr>
              <w:t xml:space="preserve"> is a complete standalone headset that works as a Digital Hearing Aid and controllable by a mobile app via Bluetooth</w:t>
            </w:r>
          </w:p>
          <w:p w:rsidR="002F5D3F" w:rsidRDefault="007451D4" w:rsidP="0004529C">
            <w:pPr>
              <w:pStyle w:val="BodyText1"/>
              <w:spacing w:before="240" w:after="100" w:afterAutospacing="1" w:line="240" w:lineRule="auto"/>
              <w:ind w:firstLine="0"/>
              <w:jc w:val="lowKashida"/>
              <w:rPr>
                <w:rFonts w:asciiTheme="minorHAnsi" w:hAnsiTheme="minorHAnsi" w:cs="Calibri"/>
                <w:bCs/>
                <w:i/>
                <w:iCs/>
                <w:color w:val="auto"/>
                <w:szCs w:val="22"/>
              </w:rPr>
            </w:pPr>
            <w:r>
              <w:rPr>
                <w:rFonts w:asciiTheme="minorHAnsi" w:hAnsiTheme="minorHAnsi" w:cs="Calibri"/>
                <w:bCs/>
                <w:i/>
                <w:iCs/>
                <w:color w:val="auto"/>
                <w:szCs w:val="22"/>
              </w:rPr>
              <w:t>Methodology:</w:t>
            </w:r>
          </w:p>
          <w:p w:rsidR="00E773D8" w:rsidRDefault="00967EC0" w:rsidP="007D7473">
            <w:pPr>
              <w:pStyle w:val="BodyText1"/>
              <w:spacing w:before="240" w:after="100" w:afterAutospacing="1" w:line="240" w:lineRule="auto"/>
              <w:ind w:firstLine="0"/>
              <w:jc w:val="lowKashida"/>
              <w:rPr>
                <w:rFonts w:asciiTheme="minorHAnsi" w:hAnsiTheme="minorHAnsi" w:cs="Calibri"/>
                <w:bCs/>
                <w:i/>
                <w:iCs/>
                <w:color w:val="auto"/>
                <w:szCs w:val="22"/>
              </w:rPr>
            </w:pPr>
            <w:r>
              <w:rPr>
                <w:noProof/>
              </w:rPr>
              <w:lastRenderedPageBreak/>
              <w:drawing>
                <wp:anchor distT="0" distB="0" distL="114300" distR="114300" simplePos="0" relativeHeight="251661824" behindDoc="1" locked="0" layoutInCell="1" allowOverlap="1">
                  <wp:simplePos x="0" y="0"/>
                  <wp:positionH relativeFrom="column">
                    <wp:posOffset>4351655</wp:posOffset>
                  </wp:positionH>
                  <wp:positionV relativeFrom="paragraph">
                    <wp:posOffset>2631440</wp:posOffset>
                  </wp:positionV>
                  <wp:extent cx="1952625" cy="1887855"/>
                  <wp:effectExtent l="0" t="0" r="9525" b="0"/>
                  <wp:wrapThrough wrapText="bothSides">
                    <wp:wrapPolygon edited="0">
                      <wp:start x="0" y="0"/>
                      <wp:lineTo x="0" y="21360"/>
                      <wp:lineTo x="21495" y="21360"/>
                      <wp:lineTo x="21495" y="0"/>
                      <wp:lineTo x="0" y="0"/>
                    </wp:wrapPolygon>
                  </wp:wrapThrough>
                  <wp:docPr id="16" name="Picture 2" descr="Digital_Hearing_Aid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_Hearing_Aids_sm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1887855"/>
                          </a:xfrm>
                          <a:prstGeom prst="rect">
                            <a:avLst/>
                          </a:prstGeom>
                          <a:noFill/>
                        </pic:spPr>
                      </pic:pic>
                    </a:graphicData>
                  </a:graphic>
                  <wp14:sizeRelH relativeFrom="page">
                    <wp14:pctWidth>0</wp14:pctWidth>
                  </wp14:sizeRelH>
                  <wp14:sizeRelV relativeFrom="page">
                    <wp14:pctHeight>0</wp14:pctHeight>
                  </wp14:sizeRelV>
                </wp:anchor>
              </w:drawing>
            </w:r>
            <w:r w:rsidR="007D7473">
              <w:rPr>
                <w:rFonts w:asciiTheme="minorHAnsi" w:hAnsiTheme="minorHAnsi" w:cs="Calibri"/>
                <w:bCs/>
                <w:i/>
                <w:iCs/>
                <w:noProof/>
                <w:snapToGrid/>
                <w:color w:val="auto"/>
                <w:szCs w:val="22"/>
              </w:rPr>
              <w:drawing>
                <wp:inline distT="0" distB="0" distL="0" distR="0">
                  <wp:extent cx="5527301" cy="2505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1_DigitalHA_opt11.jpg"/>
                          <pic:cNvPicPr/>
                        </pic:nvPicPr>
                        <pic:blipFill>
                          <a:blip r:embed="rId14">
                            <a:extLst>
                              <a:ext uri="{28A0092B-C50C-407E-A947-70E740481C1C}">
                                <a14:useLocalDpi xmlns:a14="http://schemas.microsoft.com/office/drawing/2010/main" val="0"/>
                              </a:ext>
                            </a:extLst>
                          </a:blip>
                          <a:stretch>
                            <a:fillRect/>
                          </a:stretch>
                        </pic:blipFill>
                        <pic:spPr>
                          <a:xfrm>
                            <a:off x="0" y="0"/>
                            <a:ext cx="5531751" cy="2507727"/>
                          </a:xfrm>
                          <a:prstGeom prst="rect">
                            <a:avLst/>
                          </a:prstGeom>
                        </pic:spPr>
                      </pic:pic>
                    </a:graphicData>
                  </a:graphic>
                </wp:inline>
              </w:drawing>
            </w:r>
          </w:p>
          <w:p w:rsidR="00E773D8" w:rsidRDefault="00E773D8" w:rsidP="0004529C">
            <w:pPr>
              <w:pStyle w:val="BodyText1"/>
              <w:spacing w:before="240" w:after="100" w:afterAutospacing="1" w:line="240" w:lineRule="auto"/>
              <w:ind w:firstLine="0"/>
              <w:jc w:val="lowKashida"/>
              <w:rPr>
                <w:rFonts w:asciiTheme="minorHAnsi" w:hAnsiTheme="minorHAnsi" w:cs="Calibri"/>
                <w:bCs/>
                <w:i/>
                <w:iCs/>
                <w:color w:val="auto"/>
                <w:szCs w:val="22"/>
              </w:rPr>
            </w:pPr>
            <w:r>
              <w:rPr>
                <w:rFonts w:asciiTheme="minorHAnsi" w:hAnsiTheme="minorHAnsi" w:cs="Calibri"/>
                <w:bCs/>
                <w:i/>
                <w:iCs/>
                <w:color w:val="auto"/>
                <w:szCs w:val="22"/>
              </w:rPr>
              <w:t xml:space="preserve">The idea in </w:t>
            </w:r>
            <w:r w:rsidR="007451D4">
              <w:rPr>
                <w:rFonts w:asciiTheme="minorHAnsi" w:hAnsiTheme="minorHAnsi" w:cs="Calibri"/>
                <w:bCs/>
                <w:i/>
                <w:iCs/>
                <w:color w:val="auto"/>
                <w:szCs w:val="22"/>
              </w:rPr>
              <w:t>its</w:t>
            </w:r>
            <w:r>
              <w:rPr>
                <w:rFonts w:asciiTheme="minorHAnsi" w:hAnsiTheme="minorHAnsi" w:cs="Calibri"/>
                <w:bCs/>
                <w:i/>
                <w:iCs/>
                <w:color w:val="auto"/>
                <w:szCs w:val="22"/>
              </w:rPr>
              <w:t xml:space="preserve"> simplest form , we take an analog signal by a small condenser electret (or high capture) microphone then pass this signal to our ADC (analog to digital converter ) then to our micro-processor in which the DSP (digital signal processing will take place ) in this stage we configure our signal to match the desired output </w:t>
            </w:r>
            <w:r w:rsidR="00314134">
              <w:rPr>
                <w:rFonts w:asciiTheme="minorHAnsi" w:hAnsiTheme="minorHAnsi" w:cs="Calibri"/>
                <w:bCs/>
                <w:i/>
                <w:iCs/>
                <w:color w:val="auto"/>
                <w:szCs w:val="22"/>
              </w:rPr>
              <w:t>, so we do that by amplifying some frequencies which are barely heard by the person and suppress some frequencies , after that the signal goes to be digitalize again through DAC (Digital to analog converter) then finally the output audio signal will be hopefully on the Bluetooth headset device like an ordinary any Bluetooth headset , except that we’ll have our Bluetooth headset</w:t>
            </w:r>
            <w:r w:rsidR="007D7473">
              <w:rPr>
                <w:rFonts w:asciiTheme="minorHAnsi" w:hAnsiTheme="minorHAnsi" w:cs="Calibri"/>
                <w:bCs/>
                <w:i/>
                <w:iCs/>
                <w:color w:val="auto"/>
                <w:szCs w:val="22"/>
              </w:rPr>
              <w:t xml:space="preserve"> will be</w:t>
            </w:r>
            <w:r w:rsidR="00314134">
              <w:rPr>
                <w:rFonts w:asciiTheme="minorHAnsi" w:hAnsiTheme="minorHAnsi" w:cs="Calibri"/>
                <w:bCs/>
                <w:i/>
                <w:iCs/>
                <w:color w:val="auto"/>
                <w:szCs w:val="22"/>
              </w:rPr>
              <w:t xml:space="preserve"> optimized for our specific purpose</w:t>
            </w:r>
          </w:p>
          <w:p w:rsidR="00EF5886" w:rsidRPr="00EF5886" w:rsidRDefault="00EF5886" w:rsidP="00EF5886">
            <w:pPr>
              <w:pStyle w:val="BodyText1"/>
              <w:spacing w:before="240" w:after="100" w:afterAutospacing="1"/>
              <w:jc w:val="lowKashida"/>
              <w:rPr>
                <w:rFonts w:asciiTheme="minorHAnsi" w:hAnsiTheme="minorHAnsi" w:cs="Calibri"/>
                <w:b/>
                <w:bCs/>
                <w:szCs w:val="22"/>
              </w:rPr>
            </w:pPr>
            <w:r w:rsidRPr="00EF5886">
              <w:rPr>
                <w:rFonts w:asciiTheme="minorHAnsi" w:hAnsiTheme="minorHAnsi" w:cs="Calibri"/>
                <w:b/>
                <w:bCs/>
                <w:szCs w:val="22"/>
              </w:rPr>
              <w:t>Economic Potential Impact:</w:t>
            </w:r>
          </w:p>
          <w:p w:rsidR="00EF5886" w:rsidRPr="00EF5886" w:rsidRDefault="00EF5886" w:rsidP="00EF5886">
            <w:pPr>
              <w:pStyle w:val="BodyText1"/>
              <w:numPr>
                <w:ilvl w:val="0"/>
                <w:numId w:val="17"/>
              </w:numPr>
              <w:spacing w:before="240" w:after="100" w:afterAutospacing="1" w:line="240" w:lineRule="auto"/>
              <w:jc w:val="lowKashida"/>
              <w:rPr>
                <w:rFonts w:asciiTheme="minorHAnsi" w:hAnsiTheme="minorHAnsi" w:cs="Calibri"/>
                <w:bCs/>
                <w:szCs w:val="22"/>
              </w:rPr>
            </w:pPr>
            <w:r w:rsidRPr="00EF5886">
              <w:rPr>
                <w:rFonts w:asciiTheme="minorHAnsi" w:hAnsiTheme="minorHAnsi" w:cs="Calibri"/>
                <w:bCs/>
                <w:szCs w:val="22"/>
              </w:rPr>
              <w:t>We provide a long term device which does not need continuous calibration or doctor visits, because the patient can adjust it anytime anywhere.</w:t>
            </w:r>
          </w:p>
          <w:p w:rsidR="00EF5886" w:rsidRPr="00EF5886" w:rsidRDefault="00EF5886" w:rsidP="00EF5886">
            <w:pPr>
              <w:pStyle w:val="BodyText1"/>
              <w:numPr>
                <w:ilvl w:val="0"/>
                <w:numId w:val="17"/>
              </w:numPr>
              <w:spacing w:before="240" w:after="100" w:afterAutospacing="1" w:line="240" w:lineRule="auto"/>
              <w:jc w:val="lowKashida"/>
              <w:rPr>
                <w:rFonts w:asciiTheme="minorHAnsi" w:hAnsiTheme="minorHAnsi" w:cs="Calibri"/>
                <w:bCs/>
                <w:szCs w:val="22"/>
              </w:rPr>
            </w:pPr>
            <w:r w:rsidRPr="00EF5886">
              <w:rPr>
                <w:rFonts w:asciiTheme="minorHAnsi" w:hAnsiTheme="minorHAnsi" w:cs="Calibri"/>
                <w:bCs/>
                <w:szCs w:val="22"/>
              </w:rPr>
              <w:t>We offer the product at a much lower price. At 15 USD per piece the price is unmatched given that it does not need to be replaced to adjust for change in patient’s status.</w:t>
            </w:r>
          </w:p>
          <w:p w:rsidR="00314134" w:rsidRPr="00EF5886" w:rsidRDefault="00EF5886" w:rsidP="00EF5886">
            <w:pPr>
              <w:pStyle w:val="BodyText1"/>
              <w:numPr>
                <w:ilvl w:val="0"/>
                <w:numId w:val="17"/>
              </w:numPr>
              <w:spacing w:before="240" w:after="100" w:afterAutospacing="1" w:line="240" w:lineRule="auto"/>
              <w:jc w:val="lowKashida"/>
              <w:rPr>
                <w:rFonts w:asciiTheme="minorHAnsi" w:hAnsiTheme="minorHAnsi" w:cs="Calibri"/>
                <w:bCs/>
                <w:szCs w:val="22"/>
              </w:rPr>
            </w:pPr>
            <w:r w:rsidRPr="00EF5886">
              <w:rPr>
                <w:rFonts w:asciiTheme="minorHAnsi" w:hAnsiTheme="minorHAnsi" w:cs="Calibri"/>
                <w:bCs/>
                <w:szCs w:val="22"/>
              </w:rPr>
              <w:t>We have no competitors within the Egyptian market, which would make us pioneers in this field in Egypt.</w:t>
            </w:r>
          </w:p>
          <w:p w:rsidR="00992EF7" w:rsidRPr="00FA1C9C" w:rsidRDefault="00992EF7" w:rsidP="0004529C">
            <w:pPr>
              <w:pStyle w:val="BodyText1"/>
              <w:spacing w:before="240" w:after="100" w:afterAutospacing="1" w:line="240" w:lineRule="auto"/>
              <w:ind w:firstLine="0"/>
              <w:jc w:val="lowKashida"/>
              <w:rPr>
                <w:rFonts w:asciiTheme="minorHAnsi" w:hAnsiTheme="minorHAnsi" w:cs="Calibri"/>
                <w:bCs/>
                <w:i/>
                <w:iCs/>
                <w:color w:val="auto"/>
                <w:szCs w:val="22"/>
              </w:rPr>
            </w:pPr>
            <w:r w:rsidRPr="00FA1C9C">
              <w:rPr>
                <w:rFonts w:asciiTheme="minorHAnsi" w:hAnsiTheme="minorHAnsi" w:cs="Calibri"/>
                <w:b/>
                <w:bCs/>
                <w:szCs w:val="22"/>
              </w:rPr>
              <w:t xml:space="preserve">Statement of the degree of collaboration and the role of each PI: </w:t>
            </w:r>
            <w:r w:rsidRPr="00FA1C9C">
              <w:rPr>
                <w:rFonts w:asciiTheme="minorHAnsi" w:hAnsiTheme="minorHAnsi" w:cs="Calibri"/>
                <w:i/>
                <w:iCs/>
                <w:szCs w:val="22"/>
              </w:rPr>
              <w:t xml:space="preserve">Describe the nature of cooperation and the actual role of each PI in the implementation of the projects. It is worth to highlight why such cooperation is important for both countries and responsibilities of both partners </w:t>
            </w:r>
          </w:p>
          <w:p w:rsidR="00992EF7" w:rsidRDefault="00992EF7" w:rsidP="0004529C">
            <w:pPr>
              <w:pStyle w:val="BodyText1"/>
              <w:spacing w:before="240" w:after="100" w:afterAutospacing="1" w:line="240" w:lineRule="auto"/>
              <w:ind w:firstLine="0"/>
              <w:jc w:val="lowKashida"/>
              <w:rPr>
                <w:rFonts w:asciiTheme="minorHAnsi" w:hAnsiTheme="minorHAnsi" w:cstheme="minorHAnsi"/>
                <w:bCs/>
                <w:i/>
                <w:color w:val="auto"/>
                <w:szCs w:val="22"/>
              </w:rPr>
            </w:pPr>
            <w:r w:rsidRPr="00FA1C9C">
              <w:rPr>
                <w:rFonts w:asciiTheme="minorHAnsi" w:hAnsiTheme="minorHAnsi" w:cs="Calibri"/>
                <w:b/>
                <w:iCs/>
                <w:color w:val="auto"/>
                <w:szCs w:val="22"/>
              </w:rPr>
              <w:t xml:space="preserve">Problem Definition: </w:t>
            </w:r>
            <w:r w:rsidRPr="00FA1C9C">
              <w:rPr>
                <w:rFonts w:asciiTheme="minorHAnsi" w:hAnsiTheme="minorHAnsi" w:cs="Calibri"/>
                <w:bCs/>
                <w:i/>
                <w:color w:val="auto"/>
                <w:szCs w:val="22"/>
              </w:rPr>
              <w:t>Describe</w:t>
            </w:r>
            <w:r w:rsidRPr="002403CF">
              <w:rPr>
                <w:rFonts w:asciiTheme="minorHAnsi" w:hAnsiTheme="minorHAnsi" w:cs="Calibri"/>
                <w:bCs/>
                <w:i/>
                <w:color w:val="auto"/>
                <w:szCs w:val="22"/>
              </w:rPr>
              <w:t xml:space="preserve"> the problem you are going to tackle in the project, and </w:t>
            </w:r>
            <w:r w:rsidRPr="002403CF">
              <w:rPr>
                <w:rFonts w:asciiTheme="minorHAnsi" w:hAnsiTheme="minorHAnsi" w:cstheme="minorHAnsi"/>
                <w:bCs/>
                <w:i/>
                <w:color w:val="auto"/>
                <w:szCs w:val="22"/>
              </w:rPr>
              <w:t>explain how the pr</w:t>
            </w:r>
            <w:r w:rsidR="001B21FF">
              <w:rPr>
                <w:rFonts w:asciiTheme="minorHAnsi" w:hAnsiTheme="minorHAnsi" w:cstheme="minorHAnsi"/>
                <w:bCs/>
                <w:i/>
                <w:color w:val="auto"/>
                <w:szCs w:val="22"/>
              </w:rPr>
              <w:t>oposed concept meets the up-to-</w:t>
            </w:r>
            <w:r w:rsidRPr="002403CF">
              <w:rPr>
                <w:rFonts w:asciiTheme="minorHAnsi" w:hAnsiTheme="minorHAnsi" w:cstheme="minorHAnsi"/>
                <w:bCs/>
                <w:i/>
                <w:color w:val="auto"/>
                <w:szCs w:val="22"/>
              </w:rPr>
              <w:t>ate requirements to improve performing e functions of your institution</w:t>
            </w:r>
          </w:p>
          <w:p w:rsidR="002F5D3F" w:rsidRPr="002F5D3F" w:rsidRDefault="002F5D3F" w:rsidP="002F5D3F">
            <w:pPr>
              <w:widowControl w:val="0"/>
              <w:autoSpaceDE w:val="0"/>
              <w:autoSpaceDN w:val="0"/>
              <w:spacing w:before="54" w:line="276" w:lineRule="auto"/>
              <w:ind w:left="100"/>
              <w:rPr>
                <w:rFonts w:ascii="Calibri" w:eastAsia="Calibri" w:hAnsi="Calibri" w:cs="Calibri"/>
                <w:sz w:val="22"/>
                <w:szCs w:val="22"/>
                <w:lang w:val="en-US" w:eastAsia="en-US"/>
              </w:rPr>
            </w:pPr>
            <w:r w:rsidRPr="002F5D3F">
              <w:rPr>
                <w:rFonts w:ascii="Calibri" w:eastAsia="Calibri" w:hAnsi="Calibri" w:cs="Calibri"/>
                <w:sz w:val="22"/>
                <w:szCs w:val="22"/>
                <w:lang w:val="en-US" w:eastAsia="en-US"/>
              </w:rPr>
              <w:t>Hearing impairment is one of the commonest birth defects. It is the third leading chronic disability affecting nearly 250 million people in the world, and 75% of sufferers live in developing countries.</w:t>
            </w:r>
          </w:p>
          <w:p w:rsidR="002F5D3F" w:rsidRPr="002F5D3F" w:rsidRDefault="002F5D3F" w:rsidP="002F5D3F">
            <w:pPr>
              <w:widowControl w:val="0"/>
              <w:autoSpaceDE w:val="0"/>
              <w:autoSpaceDN w:val="0"/>
              <w:spacing w:before="197" w:line="278" w:lineRule="auto"/>
              <w:ind w:left="100" w:right="290"/>
              <w:rPr>
                <w:rFonts w:ascii="Calibri" w:eastAsia="Calibri" w:hAnsi="Calibri" w:cs="Calibri"/>
                <w:sz w:val="22"/>
                <w:szCs w:val="22"/>
                <w:lang w:val="en-US" w:eastAsia="en-US"/>
              </w:rPr>
            </w:pPr>
            <w:r w:rsidRPr="002F5D3F">
              <w:rPr>
                <w:rFonts w:ascii="Calibri" w:eastAsia="Calibri" w:hAnsi="Calibri" w:cs="Calibri"/>
                <w:sz w:val="22"/>
                <w:szCs w:val="22"/>
                <w:lang w:val="en-US" w:eastAsia="en-US"/>
              </w:rPr>
              <w:t xml:space="preserve">The impact of hearing impairment on the individual and society is significant. Development of hearing loss </w:t>
            </w:r>
            <w:r w:rsidRPr="002F5D3F">
              <w:rPr>
                <w:rFonts w:ascii="Calibri" w:eastAsia="Calibri" w:hAnsi="Calibri" w:cs="Calibri"/>
                <w:sz w:val="22"/>
                <w:szCs w:val="22"/>
                <w:lang w:val="en-US" w:eastAsia="en-US"/>
              </w:rPr>
              <w:lastRenderedPageBreak/>
              <w:t>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2F5D3F" w:rsidRDefault="002F5D3F" w:rsidP="002F5D3F">
            <w:pPr>
              <w:widowControl w:val="0"/>
              <w:autoSpaceDE w:val="0"/>
              <w:autoSpaceDN w:val="0"/>
              <w:spacing w:before="195" w:line="276" w:lineRule="auto"/>
              <w:ind w:left="100" w:right="158"/>
              <w:rPr>
                <w:rFonts w:ascii="Arial" w:eastAsia="Calibri" w:hAnsi="Calibri" w:cs="Calibri"/>
                <w:sz w:val="21"/>
                <w:szCs w:val="22"/>
                <w:lang w:val="en-US" w:eastAsia="en-US"/>
              </w:rPr>
            </w:pPr>
            <w:r w:rsidRPr="002F5D3F">
              <w:rPr>
                <w:rFonts w:ascii="Calibri" w:eastAsia="Calibri" w:hAnsi="Calibri" w:cs="Calibri"/>
                <w:sz w:val="22"/>
                <w:szCs w:val="22"/>
                <w:lang w:val="en-US" w:eastAsia="en-US"/>
              </w:rPr>
              <w:t xml:space="preserve">In a national household survey conducted to estimate the prevalence of hearing impairment in Egypt, </w:t>
            </w:r>
            <w:r w:rsidRPr="002F5D3F">
              <w:rPr>
                <w:rFonts w:ascii="Arial" w:eastAsia="Calibri" w:hAnsi="Calibri" w:cs="Calibri"/>
                <w:sz w:val="21"/>
                <w:szCs w:val="22"/>
                <w:lang w:val="en-US" w:eastAsia="en-US"/>
              </w:rPr>
              <w:t>it was found to be high in those aged 0-4 years (22.4%).</w:t>
            </w:r>
          </w:p>
          <w:p w:rsidR="002F5D3F" w:rsidRPr="002F5D3F" w:rsidRDefault="002F5D3F" w:rsidP="002F5D3F">
            <w:pPr>
              <w:widowControl w:val="0"/>
              <w:autoSpaceDE w:val="0"/>
              <w:autoSpaceDN w:val="0"/>
              <w:spacing w:before="204"/>
              <w:ind w:left="100"/>
              <w:outlineLvl w:val="2"/>
              <w:rPr>
                <w:rFonts w:ascii="Cambria" w:eastAsia="Cambria" w:hAnsi="Cambria" w:cs="Cambria"/>
                <w:b/>
                <w:bCs/>
                <w:i/>
                <w:color w:val="000000" w:themeColor="text1"/>
                <w:sz w:val="26"/>
                <w:szCs w:val="26"/>
                <w:lang w:val="en-US" w:eastAsia="en-US"/>
              </w:rPr>
            </w:pPr>
            <w:r w:rsidRPr="002F5D3F">
              <w:rPr>
                <w:rFonts w:ascii="Cambria" w:eastAsia="Cambria" w:hAnsi="Cambria" w:cs="Cambria"/>
                <w:b/>
                <w:bCs/>
                <w:i/>
                <w:color w:val="000000" w:themeColor="text1"/>
                <w:spacing w:val="12"/>
                <w:sz w:val="26"/>
                <w:szCs w:val="26"/>
                <w:lang w:val="en-US" w:eastAsia="en-US"/>
              </w:rPr>
              <w:t xml:space="preserve">Proposed solution </w:t>
            </w:r>
            <w:r w:rsidRPr="002F5D3F">
              <w:rPr>
                <w:rFonts w:ascii="Cambria" w:eastAsia="Cambria" w:hAnsi="Cambria" w:cs="Cambria"/>
                <w:b/>
                <w:bCs/>
                <w:i/>
                <w:color w:val="000000" w:themeColor="text1"/>
                <w:spacing w:val="10"/>
                <w:sz w:val="26"/>
                <w:szCs w:val="26"/>
                <w:lang w:val="en-US" w:eastAsia="en-US"/>
              </w:rPr>
              <w:t>and</w:t>
            </w:r>
            <w:r w:rsidRPr="002F5D3F">
              <w:rPr>
                <w:rFonts w:ascii="Cambria" w:eastAsia="Cambria" w:hAnsi="Cambria" w:cs="Cambria"/>
                <w:b/>
                <w:bCs/>
                <w:i/>
                <w:color w:val="000000" w:themeColor="text1"/>
                <w:spacing w:val="74"/>
                <w:sz w:val="26"/>
                <w:szCs w:val="26"/>
                <w:lang w:val="en-US" w:eastAsia="en-US"/>
              </w:rPr>
              <w:t xml:space="preserve"> </w:t>
            </w:r>
            <w:r w:rsidRPr="002F5D3F">
              <w:rPr>
                <w:rFonts w:ascii="Cambria" w:eastAsia="Cambria" w:hAnsi="Cambria" w:cs="Cambria"/>
                <w:b/>
                <w:bCs/>
                <w:i/>
                <w:color w:val="000000" w:themeColor="text1"/>
                <w:spacing w:val="12"/>
                <w:sz w:val="26"/>
                <w:szCs w:val="26"/>
                <w:lang w:val="en-US" w:eastAsia="en-US"/>
              </w:rPr>
              <w:t>impact:</w:t>
            </w:r>
          </w:p>
          <w:p w:rsidR="002F5D3F" w:rsidRPr="002F5D3F" w:rsidRDefault="002F5D3F" w:rsidP="002F5D3F">
            <w:pPr>
              <w:widowControl w:val="0"/>
              <w:autoSpaceDE w:val="0"/>
              <w:autoSpaceDN w:val="0"/>
              <w:spacing w:before="243" w:line="276" w:lineRule="auto"/>
              <w:ind w:left="100" w:right="102"/>
              <w:rPr>
                <w:rFonts w:ascii="Calibri" w:eastAsia="Calibri" w:hAnsi="Calibri" w:cs="Calibri"/>
                <w:sz w:val="22"/>
                <w:szCs w:val="22"/>
                <w:lang w:val="en-US" w:eastAsia="en-US"/>
              </w:rPr>
            </w:pPr>
            <w:r w:rsidRPr="002F5D3F">
              <w:rPr>
                <w:rFonts w:ascii="Calibri" w:eastAsia="Calibri" w:hAnsi="Calibri" w:cs="Calibri"/>
                <w:sz w:val="22"/>
                <w:szCs w:val="22"/>
                <w:lang w:val="en-US" w:eastAsia="en-US"/>
              </w:rPr>
              <w:t>An adaptable digital hearing aid that allows the dynamic change of its amplification by the user. Moreover, it will be less costly than an analogue prefixed hearing aid that requires constant changing to adapt with the patient’s changing state.</w:t>
            </w:r>
          </w:p>
          <w:p w:rsidR="002F5D3F" w:rsidRPr="002F5D3F" w:rsidRDefault="002F5D3F" w:rsidP="002F5D3F">
            <w:pPr>
              <w:widowControl w:val="0"/>
              <w:autoSpaceDE w:val="0"/>
              <w:autoSpaceDN w:val="0"/>
              <w:spacing w:before="195" w:line="276" w:lineRule="auto"/>
              <w:ind w:left="100" w:right="158"/>
              <w:rPr>
                <w:rFonts w:ascii="Arial" w:eastAsia="Calibri" w:hAnsi="Calibri" w:cs="Calibri"/>
                <w:sz w:val="21"/>
                <w:szCs w:val="22"/>
                <w:lang w:val="en-US" w:eastAsia="en-US"/>
              </w:rPr>
            </w:pPr>
          </w:p>
          <w:p w:rsidR="002F5D3F" w:rsidRPr="005273E4" w:rsidRDefault="002F5D3F" w:rsidP="0004529C">
            <w:pPr>
              <w:pStyle w:val="BodyText1"/>
              <w:spacing w:before="240" w:after="100" w:afterAutospacing="1" w:line="240" w:lineRule="auto"/>
              <w:ind w:firstLine="0"/>
              <w:jc w:val="lowKashida"/>
              <w:rPr>
                <w:rFonts w:ascii="Arial" w:hAnsi="Arial"/>
              </w:rPr>
            </w:pPr>
          </w:p>
        </w:tc>
      </w:tr>
    </w:tbl>
    <w:p w:rsidR="001B32D3" w:rsidRDefault="001B32D3">
      <w:pPr>
        <w:rPr>
          <w:rFonts w:ascii="Arial" w:hAnsi="Arial"/>
          <w:lang w:val="en-GB"/>
        </w:rPr>
      </w:pPr>
    </w:p>
    <w:p w:rsidR="00415F30" w:rsidRDefault="001B32D3" w:rsidP="0004529C">
      <w:pPr>
        <w:rPr>
          <w:rFonts w:ascii="Arial" w:hAnsi="Arial"/>
          <w:lang w:val="en-GB"/>
        </w:rPr>
      </w:pPr>
      <w:r>
        <w:rPr>
          <w:rFonts w:ascii="Arial" w:hAnsi="Arial"/>
          <w:lang w:val="en-GB"/>
        </w:rPr>
        <w:br w:type="page"/>
      </w:r>
    </w:p>
    <w:tbl>
      <w:tblPr>
        <w:tblpPr w:leftFromText="141" w:rightFromText="141" w:vertAnchor="text" w:tblpY="-42"/>
        <w:tblW w:w="10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87"/>
      </w:tblGrid>
      <w:tr w:rsidR="001B21FF" w:rsidRPr="001B21FF" w:rsidTr="004B4C94">
        <w:trPr>
          <w:trHeight w:val="44"/>
        </w:trPr>
        <w:tc>
          <w:tcPr>
            <w:tcW w:w="10787" w:type="dxa"/>
          </w:tcPr>
          <w:p w:rsidR="001B21FF" w:rsidRDefault="001B21FF" w:rsidP="001B21FF">
            <w:pPr>
              <w:rPr>
                <w:rFonts w:ascii="Arial" w:hAnsi="Arial"/>
                <w:lang w:val="en-GB"/>
              </w:rPr>
            </w:pPr>
            <w:r>
              <w:rPr>
                <w:rFonts w:ascii="Arial" w:hAnsi="Arial"/>
                <w:lang w:val="en-GB"/>
              </w:rPr>
              <w:lastRenderedPageBreak/>
              <w:t>2.2 Innovation highlights (State of the Art / Progress beyond state of the art)</w:t>
            </w:r>
          </w:p>
        </w:tc>
      </w:tr>
      <w:tr w:rsidR="001B21FF" w:rsidRPr="001B21FF" w:rsidTr="004B4C94">
        <w:trPr>
          <w:trHeight w:val="12485"/>
        </w:trPr>
        <w:tc>
          <w:tcPr>
            <w:tcW w:w="10787" w:type="dxa"/>
          </w:tcPr>
          <w:p w:rsidR="001B21FF" w:rsidRDefault="001B21FF" w:rsidP="001B21FF">
            <w:pPr>
              <w:pStyle w:val="BodyText1"/>
              <w:spacing w:before="240" w:after="100" w:afterAutospacing="1" w:line="240" w:lineRule="auto"/>
              <w:ind w:firstLine="0"/>
              <w:jc w:val="lowKashida"/>
              <w:rPr>
                <w:rFonts w:asciiTheme="minorHAnsi" w:hAnsiTheme="minorHAnsi" w:cstheme="minorHAnsi"/>
                <w:b/>
                <w:i/>
                <w:color w:val="auto"/>
                <w:szCs w:val="22"/>
              </w:rPr>
            </w:pPr>
            <w:r w:rsidRPr="002403CF">
              <w:rPr>
                <w:rFonts w:asciiTheme="minorHAnsi" w:hAnsiTheme="minorHAnsi" w:cstheme="minorHAnsi"/>
                <w:b/>
                <w:iCs/>
                <w:color w:val="auto"/>
                <w:szCs w:val="22"/>
              </w:rPr>
              <w:t>State-of-the-Art:</w:t>
            </w:r>
            <w:r w:rsidRPr="002403CF">
              <w:rPr>
                <w:rFonts w:asciiTheme="minorHAnsi" w:hAnsiTheme="minorHAnsi" w:cstheme="minorHAnsi"/>
                <w:bCs/>
                <w:i/>
                <w:color w:val="auto"/>
                <w:szCs w:val="22"/>
              </w:rPr>
              <w:t xml:space="preserve"> Describe the state-of-the-art in the project subject matter.  Also, describe any previous achievements or pilot </w:t>
            </w:r>
            <w:r w:rsidRPr="002403CF">
              <w:rPr>
                <w:rFonts w:asciiTheme="minorHAnsi" w:hAnsiTheme="minorHAnsi" w:cstheme="minorHAnsi"/>
                <w:i/>
                <w:iCs/>
                <w:color w:val="auto"/>
                <w:szCs w:val="22"/>
              </w:rPr>
              <w:t>studies</w:t>
            </w:r>
            <w:r w:rsidRPr="002403CF">
              <w:rPr>
                <w:rFonts w:asciiTheme="minorHAnsi" w:hAnsiTheme="minorHAnsi" w:cstheme="minorHAnsi"/>
                <w:bCs/>
                <w:i/>
                <w:color w:val="auto"/>
                <w:szCs w:val="22"/>
              </w:rPr>
              <w:t xml:space="preserve"> which have been conducted by you (your team) within the project subject matter. It is worth mentioning your relevant international publications, patents and former research grants in the project subject matter in this section of the proposal</w:t>
            </w:r>
            <w:r w:rsidRPr="002403CF">
              <w:rPr>
                <w:rFonts w:asciiTheme="minorHAnsi" w:hAnsiTheme="minorHAnsi" w:cstheme="minorHAnsi"/>
                <w:b/>
                <w:i/>
                <w:color w:val="auto"/>
                <w:szCs w:val="22"/>
              </w:rPr>
              <w:t xml:space="preserve"> </w:t>
            </w:r>
          </w:p>
          <w:p w:rsidR="007D7473" w:rsidRPr="007451D4" w:rsidRDefault="007D7473" w:rsidP="001B21FF">
            <w:pPr>
              <w:pStyle w:val="BodyText1"/>
              <w:spacing w:before="240" w:after="100" w:afterAutospacing="1" w:line="240" w:lineRule="auto"/>
              <w:ind w:firstLine="0"/>
              <w:jc w:val="lowKashida"/>
              <w:rPr>
                <w:rFonts w:asciiTheme="minorHAnsi" w:hAnsiTheme="minorHAnsi" w:cstheme="minorHAnsi"/>
                <w:szCs w:val="22"/>
                <w:shd w:val="clear" w:color="auto" w:fill="FFFFFF"/>
              </w:rPr>
            </w:pPr>
            <w:r w:rsidRPr="007451D4">
              <w:rPr>
                <w:rFonts w:asciiTheme="minorHAnsi" w:hAnsiTheme="minorHAnsi" w:cstheme="minorHAnsi"/>
                <w:szCs w:val="22"/>
                <w:shd w:val="clear" w:color="auto" w:fill="FFFFFF"/>
              </w:rPr>
              <w:t>Latest Digital hearing aids are programmed to re-balance a wearers hearing.  As sound enters the hearing aid, it is broken into multiple frequency bands. Each band is then amplified by the amount necessary to return the wearer’s hearing to normal levels at that band.</w:t>
            </w:r>
          </w:p>
          <w:p w:rsidR="007451D4" w:rsidRPr="007451D4" w:rsidRDefault="007451D4" w:rsidP="0004529C">
            <w:pPr>
              <w:outlineLvl w:val="1"/>
              <w:rPr>
                <w:rFonts w:asciiTheme="minorHAnsi" w:hAnsiTheme="minorHAnsi" w:cstheme="minorHAnsi"/>
                <w:b/>
                <w:bCs/>
                <w:sz w:val="22"/>
                <w:szCs w:val="22"/>
                <w:lang w:val="en-US" w:eastAsia="en-US"/>
              </w:rPr>
            </w:pPr>
            <w:bookmarkStart w:id="1" w:name="connectivity"/>
            <w:r w:rsidRPr="007451D4">
              <w:rPr>
                <w:rFonts w:asciiTheme="minorHAnsi" w:hAnsiTheme="minorHAnsi" w:cstheme="minorHAnsi"/>
                <w:b/>
                <w:bCs/>
                <w:sz w:val="22"/>
                <w:szCs w:val="22"/>
                <w:u w:val="single"/>
                <w:lang w:val="en-US" w:eastAsia="en-US"/>
              </w:rPr>
              <w:t>Connectivity to mobile devices and entertainment system</w:t>
            </w:r>
            <w:bookmarkEnd w:id="1"/>
            <w:r w:rsidRPr="007451D4">
              <w:rPr>
                <w:rFonts w:asciiTheme="minorHAnsi" w:hAnsiTheme="minorHAnsi" w:cstheme="minorHAnsi"/>
                <w:b/>
                <w:bCs/>
                <w:sz w:val="22"/>
                <w:szCs w:val="22"/>
                <w:lang w:val="en-US" w:eastAsia="en-US"/>
              </w:rPr>
              <w:t>s</w:t>
            </w:r>
          </w:p>
          <w:p w:rsidR="007451D4" w:rsidRPr="007451D4" w:rsidRDefault="007451D4" w:rsidP="007451D4">
            <w:pPr>
              <w:spacing w:line="240" w:lineRule="atLeast"/>
              <w:rPr>
                <w:rFonts w:asciiTheme="minorHAnsi" w:hAnsiTheme="minorHAnsi" w:cstheme="minorHAnsi"/>
                <w:color w:val="000000"/>
                <w:sz w:val="22"/>
                <w:szCs w:val="22"/>
                <w:lang w:val="en-US" w:eastAsia="en-US"/>
              </w:rPr>
            </w:pPr>
            <w:r w:rsidRPr="007451D4">
              <w:rPr>
                <w:rFonts w:asciiTheme="minorHAnsi" w:hAnsiTheme="minorHAnsi" w:cstheme="minorHAnsi"/>
                <w:color w:val="000000"/>
                <w:sz w:val="22"/>
                <w:szCs w:val="22"/>
                <w:lang w:val="en-US" w:eastAsia="en-US"/>
              </w:rPr>
              <w:t>Wearers are increasingly looking for solutions to improve their ability to use their hearing aids more effectively in partnership with their mobile phones, digital radio, plasma televisions, and personal stereos (i.e. iPods and MP3 players).</w:t>
            </w:r>
          </w:p>
          <w:p w:rsidR="007451D4" w:rsidRPr="007451D4" w:rsidRDefault="007451D4" w:rsidP="007451D4">
            <w:pPr>
              <w:spacing w:line="240" w:lineRule="atLeast"/>
              <w:rPr>
                <w:rFonts w:asciiTheme="minorHAnsi" w:hAnsiTheme="minorHAnsi" w:cstheme="minorHAnsi"/>
                <w:color w:val="000000"/>
                <w:sz w:val="22"/>
                <w:szCs w:val="22"/>
                <w:lang w:val="en-US" w:eastAsia="en-US"/>
              </w:rPr>
            </w:pPr>
            <w:r w:rsidRPr="007451D4">
              <w:rPr>
                <w:rFonts w:asciiTheme="minorHAnsi" w:hAnsiTheme="minorHAnsi" w:cstheme="minorHAnsi"/>
                <w:color w:val="000000"/>
                <w:sz w:val="22"/>
                <w:szCs w:val="22"/>
                <w:lang w:val="en-US" w:eastAsia="en-US"/>
              </w:rPr>
              <w:t>In response, manufacturers have developed streamers that connect wireless devices to the user's hearing aid. </w:t>
            </w:r>
            <w:r w:rsidRPr="007451D4">
              <w:rPr>
                <w:rFonts w:asciiTheme="minorHAnsi" w:hAnsiTheme="minorHAnsi" w:cstheme="minorHAnsi"/>
                <w:color w:val="000000"/>
                <w:sz w:val="22"/>
                <w:szCs w:val="22"/>
                <w:lang w:val="en-US" w:eastAsia="en-US"/>
              </w:rPr>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rsidR="0004529C" w:rsidRPr="0004529C" w:rsidRDefault="0004529C" w:rsidP="0004529C">
            <w:pPr>
              <w:outlineLvl w:val="1"/>
              <w:rPr>
                <w:rFonts w:asciiTheme="minorHAnsi" w:hAnsiTheme="minorHAnsi" w:cstheme="minorHAnsi"/>
                <w:b/>
                <w:bCs/>
                <w:sz w:val="22"/>
                <w:szCs w:val="22"/>
                <w:lang w:val="en-US" w:eastAsia="en-US"/>
              </w:rPr>
            </w:pPr>
            <w:r w:rsidRPr="0004529C">
              <w:rPr>
                <w:rFonts w:asciiTheme="minorHAnsi" w:hAnsiTheme="minorHAnsi" w:cstheme="minorHAnsi"/>
                <w:b/>
                <w:bCs/>
                <w:sz w:val="22"/>
                <w:szCs w:val="22"/>
                <w:lang w:val="en-US" w:eastAsia="en-US"/>
              </w:rPr>
              <w:t>Multiple and automatic programming</w:t>
            </w:r>
          </w:p>
          <w:p w:rsidR="0004529C" w:rsidRPr="0004529C" w:rsidRDefault="0004529C" w:rsidP="0004529C">
            <w:pPr>
              <w:spacing w:line="240" w:lineRule="atLeast"/>
              <w:rPr>
                <w:rFonts w:asciiTheme="minorHAnsi" w:hAnsiTheme="minorHAnsi" w:cstheme="minorHAnsi"/>
                <w:color w:val="000000"/>
                <w:sz w:val="22"/>
                <w:szCs w:val="22"/>
                <w:lang w:val="en-US" w:eastAsia="en-US"/>
              </w:rPr>
            </w:pPr>
            <w:r w:rsidRPr="0004529C">
              <w:rPr>
                <w:rFonts w:asciiTheme="minorHAnsi" w:hAnsiTheme="minorHAnsi" w:cstheme="minorHAnsi"/>
                <w:color w:val="000000"/>
                <w:sz w:val="22"/>
                <w:szCs w:val="22"/>
                <w:lang w:val="en-US" w:eastAsia="en-US"/>
              </w:rPr>
              <w:t xml:space="preserve">Different listening environments often call for different settings within </w:t>
            </w:r>
            <w:r>
              <w:rPr>
                <w:rFonts w:asciiTheme="minorHAnsi" w:hAnsiTheme="minorHAnsi" w:cstheme="minorHAnsi"/>
                <w:color w:val="000000"/>
                <w:sz w:val="22"/>
                <w:szCs w:val="22"/>
                <w:lang w:val="en-US" w:eastAsia="en-US"/>
              </w:rPr>
              <w:t>hearing aids in order to maximiz</w:t>
            </w:r>
            <w:r w:rsidRPr="0004529C">
              <w:rPr>
                <w:rFonts w:asciiTheme="minorHAnsi" w:hAnsiTheme="minorHAnsi" w:cstheme="minorHAnsi"/>
                <w:color w:val="000000"/>
                <w:sz w:val="22"/>
                <w:szCs w:val="22"/>
                <w:lang w:val="en-US" w:eastAsia="en-US"/>
              </w:rPr>
              <w:t>e their effectiveness.</w:t>
            </w:r>
          </w:p>
          <w:p w:rsidR="0004529C" w:rsidRPr="0004529C" w:rsidRDefault="0004529C" w:rsidP="0004529C">
            <w:pPr>
              <w:spacing w:line="240" w:lineRule="atLeast"/>
              <w:rPr>
                <w:rFonts w:asciiTheme="minorHAnsi" w:hAnsiTheme="minorHAnsi" w:cstheme="minorHAnsi"/>
                <w:color w:val="000000"/>
                <w:sz w:val="22"/>
                <w:szCs w:val="22"/>
                <w:lang w:val="en-US" w:eastAsia="en-US"/>
              </w:rPr>
            </w:pPr>
            <w:r w:rsidRPr="0004529C">
              <w:rPr>
                <w:rFonts w:asciiTheme="minorHAnsi" w:hAnsiTheme="minorHAnsi" w:cstheme="minorHAnsi"/>
                <w:color w:val="000000"/>
                <w:sz w:val="22"/>
                <w:szCs w:val="22"/>
                <w:lang w:val="en-US" w:eastAsia="en-US"/>
              </w:rPr>
              <w:t>For example, when listening to music, the user would prefer to turn off features that may misinterpret elements of the music as noise.</w:t>
            </w:r>
          </w:p>
          <w:p w:rsidR="0004529C" w:rsidRPr="0004529C" w:rsidRDefault="0004529C" w:rsidP="0004529C">
            <w:pPr>
              <w:spacing w:line="240" w:lineRule="atLeast"/>
              <w:rPr>
                <w:rFonts w:asciiTheme="minorHAnsi" w:hAnsiTheme="minorHAnsi" w:cstheme="minorHAnsi"/>
                <w:color w:val="000000"/>
                <w:sz w:val="22"/>
                <w:szCs w:val="22"/>
                <w:lang w:val="en-US" w:eastAsia="en-US"/>
              </w:rPr>
            </w:pPr>
            <w:r w:rsidRPr="0004529C">
              <w:rPr>
                <w:rFonts w:asciiTheme="minorHAnsi" w:hAnsiTheme="minorHAnsi" w:cstheme="minorHAnsi"/>
                <w:color w:val="000000"/>
                <w:sz w:val="22"/>
                <w:szCs w:val="22"/>
                <w:lang w:val="en-US" w:eastAsia="en-US"/>
              </w:rPr>
              <w:t>When in a quiet room, a wearer will not need the benefit directional microphones and noise reduction to the same extent they would in a crowd at the football.</w:t>
            </w:r>
          </w:p>
          <w:p w:rsidR="007451D4" w:rsidRPr="004B4C94" w:rsidRDefault="0004529C" w:rsidP="004B4C94">
            <w:pPr>
              <w:spacing w:line="240" w:lineRule="atLeast"/>
              <w:rPr>
                <w:rFonts w:asciiTheme="minorHAnsi" w:hAnsiTheme="minorHAnsi" w:cstheme="minorHAnsi"/>
                <w:color w:val="000000"/>
                <w:sz w:val="22"/>
                <w:szCs w:val="22"/>
                <w:lang w:val="en-US" w:eastAsia="en-US"/>
              </w:rPr>
            </w:pPr>
            <w:r w:rsidRPr="0004529C">
              <w:rPr>
                <w:rFonts w:asciiTheme="minorHAnsi" w:hAnsiTheme="minorHAnsi" w:cstheme="minorHAnsi"/>
                <w:color w:val="000000"/>
                <w:sz w:val="22"/>
                <w:szCs w:val="22"/>
                <w:lang w:val="en-US" w:eastAsia="en-US"/>
              </w:rPr>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1B21FF" w:rsidRDefault="001B21FF" w:rsidP="0004529C">
            <w:pPr>
              <w:pStyle w:val="BodyText1"/>
              <w:spacing w:before="240" w:after="100" w:afterAutospacing="1" w:line="240" w:lineRule="auto"/>
              <w:ind w:firstLine="0"/>
              <w:jc w:val="lowKashida"/>
              <w:rPr>
                <w:rFonts w:asciiTheme="minorHAnsi" w:hAnsiTheme="minorHAnsi" w:cs="Calibri"/>
                <w:i/>
                <w:iCs/>
                <w:color w:val="auto"/>
                <w:szCs w:val="22"/>
              </w:rPr>
            </w:pPr>
            <w:r w:rsidRPr="009B21DC">
              <w:rPr>
                <w:rFonts w:asciiTheme="minorHAnsi" w:hAnsiTheme="minorHAnsi" w:cs="Calibri"/>
                <w:b/>
                <w:iCs/>
                <w:color w:val="auto"/>
                <w:szCs w:val="22"/>
              </w:rPr>
              <w:t>Objectives:</w:t>
            </w:r>
            <w:r w:rsidRPr="002403CF">
              <w:rPr>
                <w:rFonts w:asciiTheme="minorHAnsi" w:hAnsiTheme="minorHAnsi" w:cs="Calibri"/>
                <w:b/>
                <w:iCs/>
                <w:color w:val="auto"/>
                <w:szCs w:val="22"/>
              </w:rPr>
              <w:t xml:space="preserve"> </w:t>
            </w:r>
            <w:r w:rsidRPr="002403CF">
              <w:rPr>
                <w:rFonts w:asciiTheme="minorHAnsi" w:hAnsiTheme="minorHAnsi" w:cs="Calibri"/>
                <w:i/>
                <w:iCs/>
                <w:color w:val="auto"/>
                <w:szCs w:val="22"/>
              </w:rPr>
              <w:t>Briefly and succinctly state your project’s main and specific objectives</w:t>
            </w:r>
          </w:p>
          <w:p w:rsidR="001B21FF" w:rsidRDefault="0004529C" w:rsidP="004B4C94">
            <w:pPr>
              <w:pStyle w:val="BodyText1"/>
              <w:spacing w:before="240" w:after="100" w:afterAutospacing="1" w:line="240" w:lineRule="auto"/>
              <w:ind w:firstLine="0"/>
              <w:jc w:val="lowKashida"/>
              <w:rPr>
                <w:rFonts w:asciiTheme="minorHAnsi" w:hAnsiTheme="minorHAnsi" w:cs="Calibri"/>
                <w:i/>
                <w:iCs/>
                <w:color w:val="auto"/>
                <w:szCs w:val="22"/>
              </w:rPr>
            </w:pPr>
            <w:r>
              <w:rPr>
                <w:rFonts w:asciiTheme="minorHAnsi" w:hAnsiTheme="minorHAnsi" w:cs="Calibri"/>
                <w:i/>
                <w:iCs/>
                <w:color w:val="auto"/>
                <w:szCs w:val="22"/>
              </w:rPr>
              <w:t>Our main objective is to make Digital Hearing Aids available in Egypt and let Our people use this technology</w:t>
            </w:r>
          </w:p>
          <w:p w:rsidR="004B4C94" w:rsidRPr="009A699E" w:rsidRDefault="004B4C94" w:rsidP="004B4C94">
            <w:pPr>
              <w:widowControl w:val="0"/>
              <w:autoSpaceDE w:val="0"/>
              <w:autoSpaceDN w:val="0"/>
              <w:spacing w:line="278" w:lineRule="auto"/>
              <w:rPr>
                <w:rFonts w:ascii="Calibri" w:eastAsia="Calibri" w:hAnsi="Calibri" w:cs="Calibri"/>
                <w:b/>
                <w:bCs/>
                <w:sz w:val="22"/>
                <w:szCs w:val="22"/>
                <w:lang w:val="en-US" w:eastAsia="en-US"/>
              </w:rPr>
            </w:pPr>
            <w:r>
              <w:rPr>
                <w:rFonts w:ascii="Calibri" w:eastAsia="Calibri" w:hAnsi="Calibri" w:cs="Calibri"/>
                <w:b/>
                <w:bCs/>
                <w:sz w:val="22"/>
                <w:szCs w:val="22"/>
                <w:lang w:val="en-US" w:eastAsia="en-US"/>
              </w:rPr>
              <w:t xml:space="preserve"> </w:t>
            </w:r>
            <w:r w:rsidRPr="009A699E">
              <w:rPr>
                <w:rFonts w:ascii="Calibri" w:eastAsia="Calibri" w:hAnsi="Calibri" w:cs="Calibri"/>
                <w:b/>
                <w:bCs/>
                <w:sz w:val="22"/>
                <w:szCs w:val="22"/>
                <w:lang w:val="en-US" w:eastAsia="en-US"/>
              </w:rPr>
              <w:t>Our objective is 2 separate products:</w:t>
            </w:r>
          </w:p>
          <w:p w:rsidR="004B4C94" w:rsidRPr="002F5D3F" w:rsidRDefault="004B4C94" w:rsidP="004B4C94">
            <w:pPr>
              <w:widowControl w:val="0"/>
              <w:autoSpaceDE w:val="0"/>
              <w:autoSpaceDN w:val="0"/>
              <w:spacing w:line="278" w:lineRule="auto"/>
              <w:rPr>
                <w:rFonts w:ascii="Calibri" w:eastAsia="Calibri" w:hAnsi="Calibri" w:cs="Calibri"/>
                <w:sz w:val="22"/>
                <w:szCs w:val="22"/>
                <w:lang w:val="en-US" w:eastAsia="en-US"/>
              </w:rPr>
            </w:pPr>
            <w:r w:rsidRPr="004B4C94">
              <w:rPr>
                <w:rFonts w:ascii="Calibri" w:eastAsia="Calibri" w:hAnsi="Calibri" w:cs="Calibri"/>
                <w:color w:val="000000" w:themeColor="text1"/>
                <w:sz w:val="22"/>
                <w:szCs w:val="22"/>
                <w:u w:val="single"/>
                <w:lang w:val="en-US" w:eastAsia="en-US"/>
              </w:rPr>
              <w:t>Firstly</w:t>
            </w:r>
            <w:r w:rsidRPr="004B4C94">
              <w:rPr>
                <w:rFonts w:ascii="Calibri" w:eastAsia="Calibri" w:hAnsi="Calibri" w:cs="Calibri"/>
                <w:sz w:val="22"/>
                <w:szCs w:val="22"/>
                <w:u w:val="single"/>
                <w:lang w:val="en-US" w:eastAsia="en-US"/>
              </w:rPr>
              <w:t xml:space="preserve"> :</w:t>
            </w:r>
            <w:r w:rsidRPr="002F5D3F">
              <w:rPr>
                <w:rFonts w:ascii="Calibri" w:eastAsia="Calibri" w:hAnsi="Calibri" w:cs="Calibri"/>
                <w:sz w:val="22"/>
                <w:szCs w:val="22"/>
                <w:lang w:val="en-US" w:eastAsia="en-US"/>
              </w:rPr>
              <w:t xml:space="preserve"> is mainly a mobile app that helps hearing impaired persons to amplify the frequencies they don’t hear well </w:t>
            </w:r>
            <w:r>
              <w:rPr>
                <w:rFonts w:ascii="Calibri" w:eastAsia="Calibri" w:hAnsi="Calibri" w:cs="Calibri"/>
                <w:sz w:val="22"/>
                <w:szCs w:val="22"/>
                <w:lang w:val="en-US" w:eastAsia="en-US"/>
              </w:rPr>
              <w:t xml:space="preserve">by the help of a smart phone and a neat Bluetooth headset </w:t>
            </w:r>
          </w:p>
          <w:p w:rsidR="004B4C94" w:rsidRPr="002F5D3F" w:rsidRDefault="004B4C94" w:rsidP="004B4C94">
            <w:pPr>
              <w:widowControl w:val="0"/>
              <w:autoSpaceDE w:val="0"/>
              <w:autoSpaceDN w:val="0"/>
              <w:spacing w:line="278" w:lineRule="auto"/>
              <w:rPr>
                <w:rFonts w:ascii="Calibri" w:eastAsia="Calibri" w:hAnsi="Calibri" w:cs="Calibri"/>
                <w:sz w:val="22"/>
                <w:szCs w:val="22"/>
                <w:lang w:val="en-US" w:eastAsia="en-US"/>
              </w:rPr>
            </w:pPr>
          </w:p>
          <w:p w:rsidR="004B4C94" w:rsidRPr="004B4C94" w:rsidRDefault="004B4C94" w:rsidP="004B4C94">
            <w:pPr>
              <w:widowControl w:val="0"/>
              <w:autoSpaceDE w:val="0"/>
              <w:autoSpaceDN w:val="0"/>
              <w:spacing w:line="278" w:lineRule="auto"/>
              <w:rPr>
                <w:rFonts w:ascii="Calibri" w:eastAsia="Calibri" w:hAnsi="Calibri" w:cs="Calibri"/>
                <w:i/>
                <w:iCs/>
                <w:sz w:val="22"/>
                <w:szCs w:val="22"/>
                <w:lang w:val="en-US" w:eastAsia="en-US"/>
              </w:rPr>
            </w:pPr>
            <w:r w:rsidRPr="004B4C94">
              <w:rPr>
                <w:rFonts w:ascii="Calibri" w:eastAsia="Calibri" w:hAnsi="Calibri" w:cs="Calibri"/>
                <w:sz w:val="22"/>
                <w:szCs w:val="22"/>
                <w:u w:val="single"/>
                <w:lang w:val="en-US" w:eastAsia="en-US"/>
              </w:rPr>
              <w:t>Secondly:</w:t>
            </w:r>
            <w:r w:rsidRPr="002F5D3F">
              <w:rPr>
                <w:rFonts w:ascii="Calibri" w:eastAsia="Calibri" w:hAnsi="Calibri" w:cs="Calibri"/>
                <w:sz w:val="22"/>
                <w:szCs w:val="22"/>
                <w:lang w:val="en-US" w:eastAsia="en-US"/>
              </w:rPr>
              <w:t xml:space="preserve"> is a complete standalone headset that works as a Digital Hearing Aid and controllable by a mobile app via Bluetooth</w:t>
            </w:r>
          </w:p>
          <w:p w:rsidR="001B21FF" w:rsidRDefault="001B21FF" w:rsidP="001B21FF">
            <w:pPr>
              <w:rPr>
                <w:rFonts w:ascii="Arial" w:hAnsi="Arial"/>
                <w:lang w:val="en-GB"/>
              </w:rPr>
            </w:pPr>
          </w:p>
          <w:p w:rsidR="001B21FF" w:rsidRDefault="001B21FF" w:rsidP="001B21FF">
            <w:pPr>
              <w:rPr>
                <w:rFonts w:ascii="Arial" w:hAnsi="Arial"/>
                <w:lang w:val="en-GB"/>
              </w:rPr>
            </w:pPr>
          </w:p>
          <w:p w:rsidR="001B21FF" w:rsidRDefault="001B21FF" w:rsidP="001B21FF">
            <w:pPr>
              <w:rPr>
                <w:rFonts w:ascii="Arial" w:hAnsi="Arial"/>
                <w:lang w:val="en-GB"/>
              </w:rPr>
            </w:pPr>
          </w:p>
          <w:p w:rsidR="004B4C94" w:rsidRDefault="004B4C94" w:rsidP="001B21FF">
            <w:pPr>
              <w:rPr>
                <w:rFonts w:ascii="Arial" w:hAnsi="Arial"/>
                <w:lang w:val="en-GB"/>
              </w:rPr>
            </w:pPr>
          </w:p>
          <w:p w:rsidR="004B4C94" w:rsidRDefault="004B4C94" w:rsidP="001B21FF">
            <w:pPr>
              <w:rPr>
                <w:rFonts w:ascii="Arial" w:hAnsi="Arial"/>
                <w:lang w:val="en-GB"/>
              </w:rPr>
            </w:pPr>
          </w:p>
          <w:p w:rsidR="004B4C94" w:rsidRDefault="004B4C94" w:rsidP="001B21FF">
            <w:pPr>
              <w:rPr>
                <w:rFonts w:ascii="Arial" w:hAnsi="Arial"/>
                <w:lang w:val="en-GB"/>
              </w:rPr>
            </w:pPr>
          </w:p>
          <w:p w:rsidR="004B4C94" w:rsidRDefault="004B4C94" w:rsidP="001B21FF">
            <w:pPr>
              <w:rPr>
                <w:rFonts w:ascii="Arial" w:hAnsi="Arial"/>
                <w:lang w:val="en-GB"/>
              </w:rPr>
            </w:pPr>
          </w:p>
          <w:p w:rsidR="004B4C94" w:rsidRDefault="004B4C94" w:rsidP="001B21FF">
            <w:pPr>
              <w:rPr>
                <w:rFonts w:ascii="Arial" w:hAnsi="Arial"/>
                <w:lang w:val="en-GB"/>
              </w:rPr>
            </w:pPr>
          </w:p>
        </w:tc>
      </w:tr>
    </w:tbl>
    <w:p w:rsidR="00491539" w:rsidRDefault="00491539">
      <w:pPr>
        <w:rPr>
          <w:rFonts w:ascii="Arial" w:hAnsi="Arial"/>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6"/>
      </w:tblGrid>
      <w:tr w:rsidR="000A4F6D" w:rsidTr="0004529C">
        <w:tc>
          <w:tcPr>
            <w:tcW w:w="10206" w:type="dxa"/>
          </w:tcPr>
          <w:p w:rsidR="000A4F6D" w:rsidRDefault="000A4F6D" w:rsidP="0004529C">
            <w:pPr>
              <w:rPr>
                <w:rFonts w:ascii="Arial" w:hAnsi="Arial"/>
                <w:lang w:val="en-GB"/>
              </w:rPr>
            </w:pPr>
            <w:r>
              <w:rPr>
                <w:rFonts w:ascii="Arial" w:hAnsi="Arial"/>
                <w:lang w:val="en-GB"/>
              </w:rPr>
              <w:lastRenderedPageBreak/>
              <w:t>2.3 Technological Development Envisaged</w:t>
            </w:r>
          </w:p>
        </w:tc>
      </w:tr>
      <w:tr w:rsidR="000A4F6D" w:rsidRPr="001B21FF" w:rsidTr="001B7725">
        <w:trPr>
          <w:trHeight w:val="12467"/>
        </w:trPr>
        <w:tc>
          <w:tcPr>
            <w:tcW w:w="10206" w:type="dxa"/>
          </w:tcPr>
          <w:p w:rsidR="00992EF7" w:rsidRPr="002403CF" w:rsidRDefault="00992EF7" w:rsidP="00992EF7">
            <w:pPr>
              <w:pStyle w:val="BodyText1"/>
              <w:spacing w:before="240" w:after="100" w:afterAutospacing="1" w:line="240" w:lineRule="auto"/>
              <w:ind w:firstLine="0"/>
              <w:jc w:val="lowKashida"/>
              <w:rPr>
                <w:rFonts w:asciiTheme="minorHAnsi" w:hAnsiTheme="minorHAnsi" w:cs="Calibri"/>
                <w:bCs/>
                <w:i/>
                <w:iCs/>
                <w:color w:val="auto"/>
                <w:szCs w:val="22"/>
              </w:rPr>
            </w:pPr>
            <w:r w:rsidRPr="002403CF">
              <w:rPr>
                <w:rFonts w:asciiTheme="minorHAnsi" w:hAnsiTheme="minorHAnsi" w:cs="Calibri"/>
                <w:b/>
                <w:bCs/>
                <w:color w:val="auto"/>
                <w:szCs w:val="22"/>
              </w:rPr>
              <w:t xml:space="preserve">Approach and Methodology: </w:t>
            </w:r>
            <w:r w:rsidRPr="002403CF">
              <w:rPr>
                <w:rFonts w:asciiTheme="minorHAnsi" w:hAnsiTheme="minorHAnsi" w:cs="Calibri"/>
                <w:i/>
                <w:iCs/>
                <w:color w:val="auto"/>
                <w:szCs w:val="22"/>
              </w:rPr>
              <w:t>Describes how your project will be implemented, including your general scientific approach (Plan of work), activities, methods, and project inputs. Specify the methods only to the extent needed to give a general idea of the tasks to be conducted and the findings it will yield</w:t>
            </w:r>
            <w:r>
              <w:rPr>
                <w:rFonts w:asciiTheme="minorHAnsi" w:hAnsiTheme="minorHAnsi" w:cs="Calibri"/>
                <w:i/>
                <w:iCs/>
                <w:color w:val="auto"/>
                <w:szCs w:val="22"/>
              </w:rPr>
              <w:t>.</w:t>
            </w:r>
          </w:p>
          <w:p w:rsidR="00D50E30" w:rsidRDefault="00D50E30" w:rsidP="00D50E30">
            <w:pPr>
              <w:widowControl w:val="0"/>
              <w:autoSpaceDE w:val="0"/>
              <w:autoSpaceDN w:val="0"/>
              <w:spacing w:line="278" w:lineRule="auto"/>
              <w:rPr>
                <w:rFonts w:ascii="Calibri" w:eastAsia="Calibri" w:hAnsi="Calibri" w:cs="Calibri"/>
                <w:sz w:val="22"/>
                <w:szCs w:val="22"/>
                <w:lang w:val="en-US" w:eastAsia="en-US"/>
              </w:rPr>
            </w:pPr>
            <w:r w:rsidRPr="004B4C94">
              <w:rPr>
                <w:rFonts w:ascii="Calibri" w:eastAsia="Calibri" w:hAnsi="Calibri" w:cs="Calibri"/>
                <w:color w:val="000000" w:themeColor="text1"/>
                <w:sz w:val="22"/>
                <w:szCs w:val="22"/>
                <w:u w:val="single"/>
                <w:lang w:val="en-US" w:eastAsia="en-US"/>
              </w:rPr>
              <w:t>First</w:t>
            </w:r>
            <w:r>
              <w:rPr>
                <w:rFonts w:ascii="Calibri" w:eastAsia="Calibri" w:hAnsi="Calibri" w:cs="Calibri"/>
                <w:color w:val="000000" w:themeColor="text1"/>
                <w:sz w:val="22"/>
                <w:szCs w:val="22"/>
                <w:u w:val="single"/>
                <w:lang w:val="en-US" w:eastAsia="en-US"/>
              </w:rPr>
              <w:t xml:space="preserve"> Product</w:t>
            </w:r>
            <w:r w:rsidRPr="004B4C94">
              <w:rPr>
                <w:rFonts w:ascii="Calibri" w:eastAsia="Calibri" w:hAnsi="Calibri" w:cs="Calibri"/>
                <w:sz w:val="22"/>
                <w:szCs w:val="22"/>
                <w:u w:val="single"/>
                <w:lang w:val="en-US" w:eastAsia="en-US"/>
              </w:rPr>
              <w:t xml:space="preserve"> :</w:t>
            </w:r>
            <w:r w:rsidRPr="002F5D3F">
              <w:rPr>
                <w:rFonts w:ascii="Calibri" w:eastAsia="Calibri" w:hAnsi="Calibri" w:cs="Calibri"/>
                <w:sz w:val="22"/>
                <w:szCs w:val="22"/>
                <w:lang w:val="en-US" w:eastAsia="en-US"/>
              </w:rPr>
              <w:t xml:space="preserve"> </w:t>
            </w:r>
          </w:p>
          <w:p w:rsidR="00D50E30" w:rsidRDefault="00D50E30" w:rsidP="00D50E30">
            <w:pPr>
              <w:pStyle w:val="ListParagraph"/>
              <w:widowControl w:val="0"/>
              <w:numPr>
                <w:ilvl w:val="0"/>
                <w:numId w:val="18"/>
              </w:numPr>
              <w:autoSpaceDE w:val="0"/>
              <w:autoSpaceDN w:val="0"/>
              <w:spacing w:line="278" w:lineRule="auto"/>
              <w:rPr>
                <w:rFonts w:ascii="Calibri" w:eastAsia="Calibri" w:hAnsi="Calibri" w:cs="Calibri"/>
                <w:sz w:val="22"/>
                <w:szCs w:val="22"/>
              </w:rPr>
            </w:pPr>
            <w:r>
              <w:rPr>
                <w:rFonts w:ascii="Calibri" w:eastAsia="Calibri" w:hAnsi="Calibri" w:cs="Calibri"/>
                <w:sz w:val="22"/>
                <w:szCs w:val="22"/>
              </w:rPr>
              <w:t xml:space="preserve">Android Studio </w:t>
            </w:r>
            <w:r w:rsidR="00967EC0">
              <w:rPr>
                <w:rFonts w:ascii="Calibri" w:eastAsia="Calibri" w:hAnsi="Calibri" w:cs="Calibri"/>
                <w:sz w:val="22"/>
                <w:szCs w:val="22"/>
              </w:rPr>
              <w:t>(Java and C++ libraries dependancies)</w:t>
            </w:r>
          </w:p>
          <w:p w:rsidR="00967EC0" w:rsidRPr="00D50E30" w:rsidRDefault="00967EC0" w:rsidP="00D50E30">
            <w:pPr>
              <w:pStyle w:val="ListParagraph"/>
              <w:widowControl w:val="0"/>
              <w:numPr>
                <w:ilvl w:val="0"/>
                <w:numId w:val="18"/>
              </w:numPr>
              <w:autoSpaceDE w:val="0"/>
              <w:autoSpaceDN w:val="0"/>
              <w:spacing w:line="278" w:lineRule="auto"/>
              <w:rPr>
                <w:rFonts w:ascii="Calibri" w:eastAsia="Calibri" w:hAnsi="Calibri" w:cs="Calibri"/>
                <w:sz w:val="22"/>
                <w:szCs w:val="22"/>
              </w:rPr>
            </w:pPr>
            <w:r>
              <w:rPr>
                <w:rFonts w:ascii="Calibri" w:eastAsia="Calibri" w:hAnsi="Calibri" w:cs="Calibri"/>
                <w:sz w:val="22"/>
                <w:szCs w:val="22"/>
              </w:rPr>
              <w:t>Tested or resulted app on Injoo and Samsung core</w:t>
            </w:r>
          </w:p>
          <w:p w:rsidR="00D50E30" w:rsidRDefault="00D50E30" w:rsidP="00967EC0">
            <w:pPr>
              <w:widowControl w:val="0"/>
              <w:autoSpaceDE w:val="0"/>
              <w:autoSpaceDN w:val="0"/>
              <w:spacing w:line="278" w:lineRule="auto"/>
              <w:rPr>
                <w:rFonts w:ascii="Calibri" w:eastAsia="Calibri" w:hAnsi="Calibri" w:cs="Calibri"/>
                <w:sz w:val="22"/>
                <w:szCs w:val="22"/>
                <w:lang w:val="en-US" w:eastAsia="en-US"/>
              </w:rPr>
            </w:pPr>
            <w:r>
              <w:rPr>
                <w:rFonts w:ascii="Calibri" w:eastAsia="Calibri" w:hAnsi="Calibri" w:cs="Calibri"/>
                <w:sz w:val="22"/>
                <w:szCs w:val="22"/>
                <w:u w:val="single"/>
                <w:lang w:val="en-US" w:eastAsia="en-US"/>
              </w:rPr>
              <w:t>Second Product</w:t>
            </w:r>
            <w:r w:rsidRPr="004B4C94">
              <w:rPr>
                <w:rFonts w:ascii="Calibri" w:eastAsia="Calibri" w:hAnsi="Calibri" w:cs="Calibri"/>
                <w:sz w:val="22"/>
                <w:szCs w:val="22"/>
                <w:u w:val="single"/>
                <w:lang w:val="en-US" w:eastAsia="en-US"/>
              </w:rPr>
              <w:t>:</w:t>
            </w:r>
            <w:r w:rsidRPr="002F5D3F">
              <w:rPr>
                <w:rFonts w:ascii="Calibri" w:eastAsia="Calibri" w:hAnsi="Calibri" w:cs="Calibri"/>
                <w:sz w:val="22"/>
                <w:szCs w:val="22"/>
                <w:lang w:val="en-US" w:eastAsia="en-US"/>
              </w:rPr>
              <w:t xml:space="preserve"> </w:t>
            </w:r>
          </w:p>
          <w:p w:rsidR="00967EC0" w:rsidRDefault="00967EC0" w:rsidP="00967EC0">
            <w:pPr>
              <w:pStyle w:val="ListParagraph"/>
              <w:widowControl w:val="0"/>
              <w:numPr>
                <w:ilvl w:val="0"/>
                <w:numId w:val="19"/>
              </w:numPr>
              <w:autoSpaceDE w:val="0"/>
              <w:autoSpaceDN w:val="0"/>
              <w:spacing w:line="278" w:lineRule="auto"/>
              <w:rPr>
                <w:rFonts w:ascii="Calibri" w:eastAsia="Calibri" w:hAnsi="Calibri" w:cs="Calibri"/>
                <w:sz w:val="22"/>
                <w:szCs w:val="22"/>
              </w:rPr>
            </w:pPr>
            <w:r w:rsidRPr="00967EC0">
              <w:rPr>
                <w:rFonts w:ascii="Calibri" w:eastAsia="Calibri" w:hAnsi="Calibri" w:cs="Calibri"/>
                <w:sz w:val="22"/>
                <w:szCs w:val="22"/>
              </w:rPr>
              <w:t xml:space="preserve">Used dsPic33FJ64GP802 as  a Processor Unit for the DSP </w:t>
            </w:r>
          </w:p>
          <w:p w:rsidR="00967EC0" w:rsidRDefault="00967EC0" w:rsidP="00967EC0">
            <w:pPr>
              <w:pStyle w:val="ListParagraph"/>
              <w:widowControl w:val="0"/>
              <w:numPr>
                <w:ilvl w:val="0"/>
                <w:numId w:val="19"/>
              </w:numPr>
              <w:autoSpaceDE w:val="0"/>
              <w:autoSpaceDN w:val="0"/>
              <w:spacing w:line="278" w:lineRule="auto"/>
              <w:rPr>
                <w:rFonts w:ascii="Calibri" w:eastAsia="Calibri" w:hAnsi="Calibri" w:cs="Calibri"/>
                <w:sz w:val="22"/>
                <w:szCs w:val="22"/>
              </w:rPr>
            </w:pPr>
            <w:r>
              <w:rPr>
                <w:rFonts w:ascii="Calibri" w:eastAsia="Calibri" w:hAnsi="Calibri" w:cs="Calibri"/>
                <w:sz w:val="22"/>
                <w:szCs w:val="22"/>
              </w:rPr>
              <w:t>Used Electret Microphone for Capturing the Voice Signal</w:t>
            </w:r>
          </w:p>
          <w:p w:rsidR="00967EC0" w:rsidRDefault="00967EC0" w:rsidP="00967EC0">
            <w:pPr>
              <w:pStyle w:val="ListParagraph"/>
              <w:widowControl w:val="0"/>
              <w:numPr>
                <w:ilvl w:val="0"/>
                <w:numId w:val="19"/>
              </w:numPr>
              <w:autoSpaceDE w:val="0"/>
              <w:autoSpaceDN w:val="0"/>
              <w:spacing w:line="278" w:lineRule="auto"/>
              <w:rPr>
                <w:rFonts w:ascii="Calibri" w:eastAsia="Calibri" w:hAnsi="Calibri" w:cs="Calibri"/>
                <w:sz w:val="22"/>
                <w:szCs w:val="22"/>
              </w:rPr>
            </w:pPr>
            <w:r>
              <w:rPr>
                <w:rFonts w:ascii="Calibri" w:eastAsia="Calibri" w:hAnsi="Calibri" w:cs="Calibri"/>
                <w:sz w:val="22"/>
                <w:szCs w:val="22"/>
              </w:rPr>
              <w:t xml:space="preserve">Sound Signal Enter the dsPic through ADC Peripheral </w:t>
            </w:r>
          </w:p>
          <w:p w:rsidR="00967EC0" w:rsidRDefault="00967EC0" w:rsidP="00967EC0">
            <w:pPr>
              <w:pStyle w:val="ListParagraph"/>
              <w:widowControl w:val="0"/>
              <w:numPr>
                <w:ilvl w:val="0"/>
                <w:numId w:val="19"/>
              </w:numPr>
              <w:autoSpaceDE w:val="0"/>
              <w:autoSpaceDN w:val="0"/>
              <w:spacing w:line="278" w:lineRule="auto"/>
              <w:rPr>
                <w:rFonts w:ascii="Calibri" w:eastAsia="Calibri" w:hAnsi="Calibri" w:cs="Calibri"/>
                <w:sz w:val="22"/>
                <w:szCs w:val="22"/>
              </w:rPr>
            </w:pPr>
            <w:r>
              <w:rPr>
                <w:rFonts w:ascii="Calibri" w:eastAsia="Calibri" w:hAnsi="Calibri" w:cs="Calibri"/>
                <w:sz w:val="22"/>
                <w:szCs w:val="22"/>
              </w:rPr>
              <w:t>The signal then Sampled and Digitalized and here comes the role of DSP</w:t>
            </w:r>
          </w:p>
          <w:p w:rsidR="00967EC0" w:rsidRDefault="00967EC0" w:rsidP="00967EC0">
            <w:pPr>
              <w:pStyle w:val="ListParagraph"/>
              <w:widowControl w:val="0"/>
              <w:numPr>
                <w:ilvl w:val="0"/>
                <w:numId w:val="19"/>
              </w:numPr>
              <w:autoSpaceDE w:val="0"/>
              <w:autoSpaceDN w:val="0"/>
              <w:spacing w:line="278" w:lineRule="auto"/>
              <w:rPr>
                <w:rFonts w:ascii="Calibri" w:eastAsia="Calibri" w:hAnsi="Calibri" w:cs="Calibri"/>
                <w:sz w:val="22"/>
                <w:szCs w:val="22"/>
              </w:rPr>
            </w:pPr>
            <w:r>
              <w:rPr>
                <w:rFonts w:ascii="Calibri" w:eastAsia="Calibri" w:hAnsi="Calibri" w:cs="Calibri"/>
                <w:sz w:val="22"/>
                <w:szCs w:val="22"/>
              </w:rPr>
              <w:t>After DSP Takes place the Signal is then output on DAC Peripheral of the dsPic</w:t>
            </w:r>
          </w:p>
          <w:p w:rsidR="00967EC0" w:rsidRPr="00967EC0" w:rsidRDefault="00967EC0" w:rsidP="00967EC0">
            <w:pPr>
              <w:pStyle w:val="ListParagraph"/>
              <w:widowControl w:val="0"/>
              <w:numPr>
                <w:ilvl w:val="0"/>
                <w:numId w:val="19"/>
              </w:numPr>
              <w:autoSpaceDE w:val="0"/>
              <w:autoSpaceDN w:val="0"/>
              <w:spacing w:line="278" w:lineRule="auto"/>
              <w:rPr>
                <w:rFonts w:ascii="Calibri" w:eastAsia="Calibri" w:hAnsi="Calibri" w:cs="Calibri"/>
                <w:sz w:val="22"/>
                <w:szCs w:val="22"/>
              </w:rPr>
            </w:pPr>
            <w:r>
              <w:rPr>
                <w:rFonts w:ascii="Calibri" w:eastAsia="Calibri" w:hAnsi="Calibri" w:cs="Calibri"/>
                <w:sz w:val="22"/>
                <w:szCs w:val="22"/>
              </w:rPr>
              <w:t>This Process is controlled over a standalone mobile app that control the dsPic through Bluetooth</w:t>
            </w:r>
          </w:p>
          <w:p w:rsidR="00967EC0" w:rsidRDefault="00967EC0" w:rsidP="00967EC0">
            <w:pPr>
              <w:widowControl w:val="0"/>
              <w:autoSpaceDE w:val="0"/>
              <w:autoSpaceDN w:val="0"/>
              <w:spacing w:line="278" w:lineRule="auto"/>
              <w:rPr>
                <w:rFonts w:ascii="Calibri" w:eastAsia="Calibri" w:hAnsi="Calibri" w:cs="Calibri"/>
                <w:sz w:val="22"/>
                <w:szCs w:val="22"/>
              </w:rPr>
            </w:pPr>
          </w:p>
          <w:p w:rsidR="00967EC0" w:rsidRPr="00967EC0" w:rsidRDefault="00967EC0" w:rsidP="00967EC0">
            <w:pPr>
              <w:widowControl w:val="0"/>
              <w:autoSpaceDE w:val="0"/>
              <w:autoSpaceDN w:val="0"/>
              <w:spacing w:line="278" w:lineRule="auto"/>
              <w:rPr>
                <w:rFonts w:ascii="Calibri" w:eastAsia="Calibri" w:hAnsi="Calibri" w:cs="Calibri"/>
                <w:sz w:val="22"/>
                <w:szCs w:val="22"/>
              </w:rPr>
            </w:pPr>
          </w:p>
          <w:p w:rsidR="00967EC0" w:rsidRPr="00967EC0" w:rsidRDefault="00967EC0" w:rsidP="00967EC0">
            <w:pPr>
              <w:rPr>
                <w:rFonts w:ascii="Arial" w:hAnsi="Arial"/>
                <w:sz w:val="22"/>
                <w:szCs w:val="22"/>
                <w:u w:val="single"/>
                <w:lang w:val="en-US"/>
              </w:rPr>
            </w:pPr>
            <w:r w:rsidRPr="00967EC0">
              <w:rPr>
                <w:rFonts w:ascii="Arial" w:hAnsi="Arial"/>
                <w:sz w:val="22"/>
                <w:szCs w:val="22"/>
                <w:u w:val="single"/>
                <w:lang w:val="en-US"/>
              </w:rPr>
              <w:t>Production Phase :</w:t>
            </w:r>
          </w:p>
          <w:p w:rsidR="000A4F6D" w:rsidRPr="00D50E30" w:rsidRDefault="00897B5E" w:rsidP="0004529C">
            <w:pPr>
              <w:rPr>
                <w:rFonts w:asciiTheme="minorHAnsi" w:hAnsiTheme="minorHAnsi" w:cstheme="minorHAnsi"/>
                <w:sz w:val="22"/>
                <w:szCs w:val="22"/>
                <w:lang w:val="en-GB"/>
              </w:rPr>
            </w:pPr>
            <w:r w:rsidRPr="00D50E30">
              <w:rPr>
                <w:rFonts w:asciiTheme="minorHAnsi" w:hAnsiTheme="minorHAnsi" w:cstheme="minorHAnsi"/>
                <w:sz w:val="22"/>
                <w:szCs w:val="22"/>
                <w:lang w:val="en-GB"/>
              </w:rPr>
              <w:t xml:space="preserve">All we need is to combine all the </w:t>
            </w:r>
            <w:r w:rsidR="00E6144F" w:rsidRPr="00D50E30">
              <w:rPr>
                <w:rFonts w:asciiTheme="minorHAnsi" w:hAnsiTheme="minorHAnsi" w:cstheme="minorHAnsi"/>
                <w:sz w:val="22"/>
                <w:szCs w:val="22"/>
                <w:lang w:val="en-GB"/>
              </w:rPr>
              <w:t>components including:</w:t>
            </w:r>
          </w:p>
          <w:p w:rsidR="00E6144F" w:rsidRPr="00D50E30" w:rsidRDefault="00E6144F" w:rsidP="00E6144F">
            <w:pPr>
              <w:pStyle w:val="ListParagraph"/>
              <w:numPr>
                <w:ilvl w:val="0"/>
                <w:numId w:val="4"/>
              </w:numPr>
              <w:rPr>
                <w:rFonts w:asciiTheme="minorHAnsi" w:hAnsiTheme="minorHAnsi" w:cstheme="minorHAnsi"/>
                <w:sz w:val="22"/>
                <w:szCs w:val="22"/>
                <w:lang w:val="en-GB"/>
              </w:rPr>
            </w:pPr>
            <w:r w:rsidRPr="00D50E30">
              <w:rPr>
                <w:rFonts w:asciiTheme="minorHAnsi" w:eastAsia="Times New Roman" w:hAnsiTheme="minorHAnsi" w:cstheme="minorHAnsi"/>
                <w:sz w:val="22"/>
                <w:szCs w:val="22"/>
                <w:lang w:val="en-GB" w:eastAsia="es-ES"/>
              </w:rPr>
              <w:t>High quality amplifiers</w:t>
            </w:r>
          </w:p>
          <w:p w:rsidR="00E6144F" w:rsidRPr="00D50E30" w:rsidRDefault="00BB59B7" w:rsidP="00E6144F">
            <w:pPr>
              <w:pStyle w:val="ListParagraph"/>
              <w:numPr>
                <w:ilvl w:val="0"/>
                <w:numId w:val="4"/>
              </w:numPr>
              <w:rPr>
                <w:rFonts w:asciiTheme="minorHAnsi" w:hAnsiTheme="minorHAnsi" w:cstheme="minorHAnsi"/>
                <w:sz w:val="22"/>
                <w:szCs w:val="22"/>
                <w:lang w:val="en-GB"/>
              </w:rPr>
            </w:pPr>
            <w:r w:rsidRPr="00D50E30">
              <w:rPr>
                <w:rFonts w:asciiTheme="minorHAnsi" w:hAnsiTheme="minorHAnsi" w:cstheme="minorHAnsi"/>
                <w:sz w:val="22"/>
                <w:szCs w:val="22"/>
                <w:lang w:val="en-GB"/>
              </w:rPr>
              <w:t xml:space="preserve">Microphones </w:t>
            </w:r>
          </w:p>
          <w:p w:rsidR="00BB59B7" w:rsidRPr="00D50E30" w:rsidRDefault="00BB59B7" w:rsidP="00E6144F">
            <w:pPr>
              <w:pStyle w:val="ListParagraph"/>
              <w:numPr>
                <w:ilvl w:val="0"/>
                <w:numId w:val="4"/>
              </w:numPr>
              <w:rPr>
                <w:rFonts w:asciiTheme="minorHAnsi" w:hAnsiTheme="minorHAnsi" w:cstheme="minorHAnsi"/>
                <w:sz w:val="22"/>
                <w:szCs w:val="22"/>
                <w:lang w:val="en-GB"/>
              </w:rPr>
            </w:pPr>
            <w:r w:rsidRPr="00D50E30">
              <w:rPr>
                <w:rFonts w:asciiTheme="minorHAnsi" w:hAnsiTheme="minorHAnsi" w:cstheme="minorHAnsi"/>
                <w:sz w:val="22"/>
                <w:szCs w:val="22"/>
                <w:lang w:val="en-GB"/>
              </w:rPr>
              <w:t xml:space="preserve">Capacitors </w:t>
            </w:r>
            <w:r w:rsidR="00CF4B93" w:rsidRPr="00D50E30">
              <w:rPr>
                <w:rFonts w:asciiTheme="minorHAnsi" w:hAnsiTheme="minorHAnsi" w:cstheme="minorHAnsi"/>
                <w:sz w:val="22"/>
                <w:szCs w:val="22"/>
                <w:lang w:val="en-GB"/>
              </w:rPr>
              <w:t>and resistors</w:t>
            </w:r>
          </w:p>
          <w:p w:rsidR="00CF4B93" w:rsidRPr="00D50E30" w:rsidRDefault="00CF4B93" w:rsidP="00E6144F">
            <w:pPr>
              <w:pStyle w:val="ListParagraph"/>
              <w:numPr>
                <w:ilvl w:val="0"/>
                <w:numId w:val="4"/>
              </w:numPr>
              <w:rPr>
                <w:rFonts w:asciiTheme="minorHAnsi" w:hAnsiTheme="minorHAnsi" w:cstheme="minorHAnsi"/>
                <w:sz w:val="22"/>
                <w:szCs w:val="22"/>
                <w:lang w:val="en-GB"/>
              </w:rPr>
            </w:pPr>
            <w:r w:rsidRPr="00D50E30">
              <w:rPr>
                <w:rFonts w:asciiTheme="minorHAnsi" w:hAnsiTheme="minorHAnsi" w:cstheme="minorHAnsi"/>
                <w:sz w:val="22"/>
                <w:szCs w:val="22"/>
                <w:lang w:val="en-GB"/>
              </w:rPr>
              <w:t>Long</w:t>
            </w:r>
            <w:r w:rsidR="009F69B0" w:rsidRPr="00D50E30">
              <w:rPr>
                <w:rFonts w:asciiTheme="minorHAnsi" w:hAnsiTheme="minorHAnsi" w:cstheme="minorHAnsi"/>
                <w:sz w:val="22"/>
                <w:szCs w:val="22"/>
                <w:lang w:val="en-GB"/>
              </w:rPr>
              <w:t>-</w:t>
            </w:r>
            <w:r w:rsidRPr="00D50E30">
              <w:rPr>
                <w:rFonts w:asciiTheme="minorHAnsi" w:hAnsiTheme="minorHAnsi" w:cstheme="minorHAnsi"/>
                <w:sz w:val="22"/>
                <w:szCs w:val="22"/>
                <w:lang w:val="en-GB"/>
              </w:rPr>
              <w:t xml:space="preserve">life </w:t>
            </w:r>
            <w:r w:rsidR="00EF5886" w:rsidRPr="00D50E30">
              <w:rPr>
                <w:rFonts w:asciiTheme="minorHAnsi" w:hAnsiTheme="minorHAnsi" w:cstheme="minorHAnsi"/>
                <w:sz w:val="22"/>
                <w:szCs w:val="22"/>
                <w:lang w:val="en-GB"/>
              </w:rPr>
              <w:t>Batte</w:t>
            </w:r>
            <w:r w:rsidR="009F69B0" w:rsidRPr="00D50E30">
              <w:rPr>
                <w:rFonts w:asciiTheme="minorHAnsi" w:hAnsiTheme="minorHAnsi" w:cstheme="minorHAnsi"/>
                <w:sz w:val="22"/>
                <w:szCs w:val="22"/>
                <w:lang w:val="en-GB"/>
              </w:rPr>
              <w:t xml:space="preserve">ry </w:t>
            </w:r>
          </w:p>
          <w:p w:rsidR="009F69B0" w:rsidRPr="00D50E30" w:rsidRDefault="009F69B0" w:rsidP="009F69B0">
            <w:pPr>
              <w:rPr>
                <w:rFonts w:asciiTheme="minorHAnsi" w:hAnsiTheme="minorHAnsi" w:cstheme="minorHAnsi"/>
                <w:sz w:val="22"/>
                <w:szCs w:val="22"/>
                <w:lang w:val="en-GB"/>
              </w:rPr>
            </w:pPr>
            <w:r w:rsidRPr="00D50E30">
              <w:rPr>
                <w:rFonts w:asciiTheme="minorHAnsi" w:hAnsiTheme="minorHAnsi" w:cstheme="minorHAnsi"/>
                <w:sz w:val="22"/>
                <w:szCs w:val="22"/>
                <w:lang w:val="en-GB"/>
              </w:rPr>
              <w:t xml:space="preserve">Once we collect them all </w:t>
            </w:r>
            <w:r w:rsidR="00885208" w:rsidRPr="00D50E30">
              <w:rPr>
                <w:rFonts w:asciiTheme="minorHAnsi" w:hAnsiTheme="minorHAnsi" w:cstheme="minorHAnsi"/>
                <w:sz w:val="22"/>
                <w:szCs w:val="22"/>
                <w:lang w:val="en-GB"/>
              </w:rPr>
              <w:t xml:space="preserve">in a well-organized block diagram, </w:t>
            </w:r>
            <w:r w:rsidR="00FF3A9A" w:rsidRPr="00D50E30">
              <w:rPr>
                <w:rFonts w:asciiTheme="minorHAnsi" w:hAnsiTheme="minorHAnsi" w:cstheme="minorHAnsi"/>
                <w:sz w:val="22"/>
                <w:szCs w:val="22"/>
                <w:lang w:val="en-GB"/>
              </w:rPr>
              <w:t xml:space="preserve">we will send it to our contributors in </w:t>
            </w:r>
            <w:r w:rsidR="00C17352" w:rsidRPr="00D50E30">
              <w:rPr>
                <w:rFonts w:asciiTheme="minorHAnsi" w:hAnsiTheme="minorHAnsi" w:cstheme="minorHAnsi"/>
                <w:sz w:val="22"/>
                <w:szCs w:val="22"/>
                <w:lang w:val="en-GB"/>
              </w:rPr>
              <w:t xml:space="preserve">China to start manufacturing </w:t>
            </w:r>
            <w:r w:rsidR="00426425" w:rsidRPr="00D50E30">
              <w:rPr>
                <w:rFonts w:asciiTheme="minorHAnsi" w:hAnsiTheme="minorHAnsi" w:cstheme="minorHAnsi"/>
                <w:sz w:val="22"/>
                <w:szCs w:val="22"/>
                <w:lang w:val="en-GB"/>
              </w:rPr>
              <w:t xml:space="preserve">our product </w:t>
            </w:r>
            <w:r w:rsidR="008C0ED0" w:rsidRPr="00D50E30">
              <w:rPr>
                <w:rFonts w:asciiTheme="minorHAnsi" w:hAnsiTheme="minorHAnsi" w:cstheme="minorHAnsi"/>
                <w:sz w:val="22"/>
                <w:szCs w:val="22"/>
                <w:lang w:val="en-GB"/>
              </w:rPr>
              <w:t>with a user friendly design.</w:t>
            </w:r>
          </w:p>
          <w:p w:rsidR="008C0ED0" w:rsidRPr="00D50E30" w:rsidRDefault="008C0ED0" w:rsidP="009F69B0">
            <w:pPr>
              <w:rPr>
                <w:rFonts w:asciiTheme="minorHAnsi" w:hAnsiTheme="minorHAnsi" w:cstheme="minorHAnsi"/>
                <w:sz w:val="22"/>
                <w:szCs w:val="22"/>
                <w:lang w:val="en-GB"/>
              </w:rPr>
            </w:pPr>
            <w:r w:rsidRPr="00D50E30">
              <w:rPr>
                <w:rFonts w:asciiTheme="minorHAnsi" w:hAnsiTheme="minorHAnsi" w:cstheme="minorHAnsi"/>
                <w:sz w:val="22"/>
                <w:szCs w:val="22"/>
                <w:lang w:val="en-GB"/>
              </w:rPr>
              <w:t xml:space="preserve">We will have </w:t>
            </w:r>
            <w:r w:rsidR="00B676AD" w:rsidRPr="00D50E30">
              <w:rPr>
                <w:rFonts w:asciiTheme="minorHAnsi" w:hAnsiTheme="minorHAnsi" w:cstheme="minorHAnsi"/>
                <w:sz w:val="22"/>
                <w:szCs w:val="22"/>
                <w:lang w:val="en-GB"/>
              </w:rPr>
              <w:t xml:space="preserve">another contributor to help us delivering our product </w:t>
            </w:r>
            <w:r w:rsidR="00BE551E" w:rsidRPr="00D50E30">
              <w:rPr>
                <w:rFonts w:asciiTheme="minorHAnsi" w:hAnsiTheme="minorHAnsi" w:cstheme="minorHAnsi"/>
                <w:sz w:val="22"/>
                <w:szCs w:val="22"/>
                <w:lang w:val="en-GB"/>
              </w:rPr>
              <w:t>in Egypt or any place in A</w:t>
            </w:r>
            <w:r w:rsidR="009A1F67" w:rsidRPr="00D50E30">
              <w:rPr>
                <w:rFonts w:asciiTheme="minorHAnsi" w:hAnsiTheme="minorHAnsi" w:cstheme="minorHAnsi"/>
                <w:sz w:val="22"/>
                <w:szCs w:val="22"/>
                <w:lang w:val="en-GB"/>
              </w:rPr>
              <w:t>frica.</w:t>
            </w:r>
          </w:p>
          <w:p w:rsidR="00287817" w:rsidRPr="00D50E30" w:rsidRDefault="00287817" w:rsidP="009F69B0">
            <w:pPr>
              <w:rPr>
                <w:rFonts w:asciiTheme="minorHAnsi" w:hAnsiTheme="minorHAnsi" w:cstheme="minorHAnsi"/>
                <w:sz w:val="22"/>
                <w:szCs w:val="22"/>
                <w:lang w:val="en-GB"/>
              </w:rPr>
            </w:pPr>
            <w:r w:rsidRPr="00D50E30">
              <w:rPr>
                <w:rFonts w:asciiTheme="minorHAnsi" w:hAnsiTheme="minorHAnsi" w:cstheme="minorHAnsi"/>
                <w:sz w:val="22"/>
                <w:szCs w:val="22"/>
                <w:lang w:val="en-GB"/>
              </w:rPr>
              <w:t xml:space="preserve">Your fund will decide </w:t>
            </w:r>
            <w:r w:rsidR="00BF5291" w:rsidRPr="00D50E30">
              <w:rPr>
                <w:rFonts w:asciiTheme="minorHAnsi" w:hAnsiTheme="minorHAnsi" w:cstheme="minorHAnsi"/>
                <w:sz w:val="22"/>
                <w:szCs w:val="22"/>
                <w:lang w:val="en-GB"/>
              </w:rPr>
              <w:t xml:space="preserve">our start-up quantity </w:t>
            </w:r>
            <w:r w:rsidR="007C6A27" w:rsidRPr="00D50E30">
              <w:rPr>
                <w:rFonts w:asciiTheme="minorHAnsi" w:hAnsiTheme="minorHAnsi" w:cstheme="minorHAnsi"/>
                <w:sz w:val="22"/>
                <w:szCs w:val="22"/>
                <w:lang w:val="en-GB"/>
              </w:rPr>
              <w:t>from the product.</w:t>
            </w: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p w:rsidR="000A4F6D" w:rsidRDefault="000A4F6D" w:rsidP="0004529C">
            <w:pPr>
              <w:rPr>
                <w:rFonts w:ascii="Arial" w:hAnsi="Arial"/>
                <w:lang w:val="en-GB"/>
              </w:rPr>
            </w:pPr>
          </w:p>
        </w:tc>
      </w:tr>
    </w:tbl>
    <w:p w:rsidR="00987B62" w:rsidRDefault="00987B62">
      <w:pPr>
        <w:rPr>
          <w:rFonts w:ascii="Arial" w:hAnsi="Arial"/>
          <w:lang w:val="en-GB"/>
        </w:rPr>
      </w:pPr>
    </w:p>
    <w:p w:rsidR="001B32D3" w:rsidRDefault="001B32D3">
      <w:pPr>
        <w:rPr>
          <w:rFonts w:ascii="Arial" w:hAnsi="Arial"/>
          <w:lang w:val="en-GB"/>
        </w:rPr>
      </w:pPr>
      <w:r>
        <w:rPr>
          <w:rFonts w:ascii="Arial" w:hAnsi="Arial"/>
          <w:lang w:val="en-GB"/>
        </w:rPr>
        <w:br w:type="page"/>
      </w:r>
    </w:p>
    <w:p w:rsidR="000A4F6D" w:rsidRDefault="000A4F6D">
      <w:pPr>
        <w:rPr>
          <w:rFonts w:ascii="Arial" w:hAnsi="Arial"/>
          <w:lang w:val="en-GB"/>
        </w:rPr>
      </w:pPr>
    </w:p>
    <w:tbl>
      <w:tblPr>
        <w:tblpPr w:leftFromText="141" w:rightFromText="141"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3"/>
      </w:tblGrid>
      <w:tr w:rsidR="004273AE">
        <w:trPr>
          <w:trHeight w:val="74"/>
        </w:trPr>
        <w:tc>
          <w:tcPr>
            <w:tcW w:w="10173" w:type="dxa"/>
          </w:tcPr>
          <w:p w:rsidR="004273AE" w:rsidRDefault="00AF74FD" w:rsidP="00205BAA">
            <w:pPr>
              <w:rPr>
                <w:rFonts w:ascii="Arial" w:hAnsi="Arial"/>
                <w:lang w:val="en-GB"/>
              </w:rPr>
            </w:pPr>
            <w:r>
              <w:rPr>
                <w:rFonts w:ascii="Arial" w:hAnsi="Arial"/>
                <w:lang w:val="en-GB"/>
              </w:rPr>
              <w:t>2.</w:t>
            </w:r>
            <w:r w:rsidR="00205BAA">
              <w:rPr>
                <w:rFonts w:ascii="Arial" w:hAnsi="Arial"/>
                <w:lang w:val="en-GB"/>
              </w:rPr>
              <w:t>4</w:t>
            </w:r>
            <w:r w:rsidR="004273AE">
              <w:rPr>
                <w:rFonts w:ascii="Arial" w:hAnsi="Arial"/>
                <w:lang w:val="en-GB"/>
              </w:rPr>
              <w:t xml:space="preserve"> </w:t>
            </w:r>
            <w:r w:rsidR="00205BAA">
              <w:rPr>
                <w:rFonts w:ascii="Arial" w:hAnsi="Arial"/>
                <w:lang w:val="en-GB"/>
              </w:rPr>
              <w:t>Market Applications and Exploitation</w:t>
            </w:r>
          </w:p>
        </w:tc>
      </w:tr>
      <w:tr w:rsidR="004273AE" w:rsidRPr="001B21FF" w:rsidTr="00CD510E">
        <w:trPr>
          <w:trHeight w:val="12187"/>
        </w:trPr>
        <w:tc>
          <w:tcPr>
            <w:tcW w:w="10173" w:type="dxa"/>
          </w:tcPr>
          <w:p w:rsidR="00992EF7" w:rsidRPr="002403CF" w:rsidRDefault="00992EF7" w:rsidP="00992EF7">
            <w:pPr>
              <w:pStyle w:val="BodyText1"/>
              <w:spacing w:before="240" w:after="100" w:afterAutospacing="1" w:line="240" w:lineRule="auto"/>
              <w:ind w:firstLine="0"/>
              <w:jc w:val="lowKashida"/>
              <w:rPr>
                <w:rFonts w:asciiTheme="minorHAnsi" w:hAnsiTheme="minorHAnsi" w:cs="Calibri"/>
                <w:bCs/>
                <w:i/>
                <w:iCs/>
                <w:color w:val="auto"/>
                <w:szCs w:val="22"/>
              </w:rPr>
            </w:pPr>
            <w:r w:rsidRPr="002403CF">
              <w:rPr>
                <w:rFonts w:asciiTheme="minorHAnsi" w:hAnsiTheme="minorHAnsi" w:cs="Calibri"/>
                <w:b/>
                <w:bCs/>
                <w:iCs/>
                <w:szCs w:val="22"/>
              </w:rPr>
              <w:t xml:space="preserve">Project Outcomes and Impact: </w:t>
            </w:r>
            <w:r w:rsidRPr="002403CF">
              <w:rPr>
                <w:rFonts w:asciiTheme="minorHAnsi" w:hAnsiTheme="minorHAnsi" w:cs="Calibri"/>
                <w:i/>
                <w:iCs/>
                <w:color w:val="auto"/>
                <w:szCs w:val="22"/>
              </w:rPr>
              <w:t xml:space="preserve">Expected outcomes in accordance with added value of this collaboration, its relevance for the industry and society, significance to researcher training and to the development of the research environment, and strengthening research cooperation between Egypt and </w:t>
            </w:r>
            <w:r>
              <w:rPr>
                <w:rFonts w:asciiTheme="minorHAnsi" w:hAnsiTheme="minorHAnsi" w:cs="Calibri"/>
                <w:i/>
                <w:iCs/>
                <w:color w:val="auto"/>
                <w:szCs w:val="22"/>
              </w:rPr>
              <w:t>Spain</w:t>
            </w:r>
            <w:r w:rsidRPr="002403CF">
              <w:rPr>
                <w:rFonts w:asciiTheme="minorHAnsi" w:hAnsiTheme="minorHAnsi" w:cs="Calibri"/>
                <w:i/>
                <w:iCs/>
                <w:color w:val="auto"/>
                <w:szCs w:val="22"/>
              </w:rPr>
              <w:t xml:space="preserve"> over the long term.</w:t>
            </w:r>
          </w:p>
          <w:p w:rsidR="00AF21C9" w:rsidRPr="00992EF7" w:rsidRDefault="00AF21C9" w:rsidP="004273AE">
            <w:pPr>
              <w:rPr>
                <w:rFonts w:ascii="Arial" w:hAnsi="Arial"/>
                <w:lang w:val="en-US"/>
              </w:rPr>
            </w:pPr>
          </w:p>
          <w:p w:rsidR="00AF21C9" w:rsidRDefault="00AF21C9" w:rsidP="004273AE">
            <w:pPr>
              <w:rPr>
                <w:rFonts w:ascii="Arial" w:hAnsi="Arial"/>
                <w:lang w:val="en-GB"/>
              </w:rPr>
            </w:pPr>
          </w:p>
          <w:p w:rsidR="00AF21C9" w:rsidRDefault="00636801" w:rsidP="004273AE">
            <w:pPr>
              <w:rPr>
                <w:rFonts w:ascii="Arial" w:hAnsi="Arial"/>
                <w:lang w:val="en-GB"/>
              </w:rPr>
            </w:pPr>
            <w:r>
              <w:rPr>
                <w:rFonts w:ascii="Arial" w:hAnsi="Arial"/>
                <w:lang w:val="en-GB"/>
              </w:rPr>
              <w:t xml:space="preserve">The outcomes will be </w:t>
            </w:r>
            <w:r w:rsidR="008C7D8E">
              <w:rPr>
                <w:rFonts w:ascii="Arial" w:hAnsi="Arial"/>
                <w:lang w:val="en-GB"/>
              </w:rPr>
              <w:t>unlimited as it will include:</w:t>
            </w:r>
          </w:p>
          <w:p w:rsidR="008C7D8E" w:rsidRPr="00232C57" w:rsidRDefault="00232C57" w:rsidP="008C7D8E">
            <w:pPr>
              <w:pStyle w:val="ListParagraph"/>
              <w:numPr>
                <w:ilvl w:val="0"/>
                <w:numId w:val="5"/>
              </w:numPr>
              <w:rPr>
                <w:rFonts w:ascii="Arial" w:hAnsi="Arial"/>
                <w:lang w:val="en-GB"/>
              </w:rPr>
            </w:pPr>
            <w:r>
              <w:rPr>
                <w:rFonts w:ascii="Arial" w:eastAsia="Times New Roman" w:hAnsi="Arial"/>
                <w:szCs w:val="20"/>
                <w:lang w:val="en-GB" w:eastAsia="es-ES"/>
              </w:rPr>
              <w:t>Help people with hearing disabilities to have a cheap, high quality and save hearing aid</w:t>
            </w:r>
          </w:p>
          <w:p w:rsidR="00232C57" w:rsidRDefault="005400C7" w:rsidP="008C7D8E">
            <w:pPr>
              <w:pStyle w:val="ListParagraph"/>
              <w:numPr>
                <w:ilvl w:val="0"/>
                <w:numId w:val="5"/>
              </w:numPr>
              <w:rPr>
                <w:rFonts w:ascii="Arial" w:hAnsi="Arial"/>
                <w:lang w:val="en-GB"/>
              </w:rPr>
            </w:pPr>
            <w:r>
              <w:rPr>
                <w:rFonts w:ascii="Arial" w:hAnsi="Arial"/>
                <w:lang w:val="en-GB"/>
              </w:rPr>
              <w:t xml:space="preserve">Enrich the Egyptian market with our unique </w:t>
            </w:r>
            <w:r w:rsidR="00B2760D">
              <w:rPr>
                <w:rFonts w:ascii="Arial" w:hAnsi="Arial"/>
                <w:lang w:val="en-GB"/>
              </w:rPr>
              <w:t>product</w:t>
            </w:r>
          </w:p>
          <w:p w:rsidR="00414655" w:rsidRDefault="00B2760D" w:rsidP="00F82820">
            <w:pPr>
              <w:pStyle w:val="ListParagraph"/>
              <w:numPr>
                <w:ilvl w:val="0"/>
                <w:numId w:val="5"/>
              </w:numPr>
              <w:rPr>
                <w:rFonts w:ascii="Arial" w:hAnsi="Arial"/>
                <w:lang w:val="en-GB"/>
              </w:rPr>
            </w:pPr>
            <w:r>
              <w:rPr>
                <w:rFonts w:ascii="Arial" w:hAnsi="Arial"/>
                <w:lang w:val="en-GB"/>
              </w:rPr>
              <w:t xml:space="preserve">As an impact in our </w:t>
            </w:r>
            <w:r w:rsidR="00C1148B">
              <w:rPr>
                <w:rFonts w:ascii="Arial" w:hAnsi="Arial"/>
                <w:lang w:val="en-GB"/>
              </w:rPr>
              <w:t xml:space="preserve">society, our company will help </w:t>
            </w:r>
            <w:r w:rsidR="00F749BC">
              <w:rPr>
                <w:rFonts w:ascii="Arial" w:hAnsi="Arial"/>
                <w:lang w:val="en-GB"/>
              </w:rPr>
              <w:t xml:space="preserve">in employing lots of </w:t>
            </w:r>
            <w:r w:rsidR="00F965A1">
              <w:rPr>
                <w:rFonts w:ascii="Arial" w:hAnsi="Arial"/>
                <w:lang w:val="en-GB"/>
              </w:rPr>
              <w:t xml:space="preserve">young people and </w:t>
            </w:r>
            <w:r w:rsidR="00414655">
              <w:rPr>
                <w:rFonts w:ascii="Arial" w:hAnsi="Arial"/>
                <w:lang w:val="en-GB"/>
              </w:rPr>
              <w:t>training them to gain more experience in that field</w:t>
            </w:r>
          </w:p>
          <w:p w:rsidR="00F82820" w:rsidRDefault="00F82820" w:rsidP="00F82820">
            <w:pPr>
              <w:pStyle w:val="ListParagraph"/>
              <w:numPr>
                <w:ilvl w:val="0"/>
                <w:numId w:val="5"/>
              </w:numPr>
              <w:rPr>
                <w:rFonts w:ascii="Arial" w:hAnsi="Arial"/>
                <w:lang w:val="en-GB"/>
              </w:rPr>
            </w:pPr>
            <w:r>
              <w:rPr>
                <w:rFonts w:ascii="Arial" w:hAnsi="Arial"/>
                <w:lang w:val="en-GB"/>
              </w:rPr>
              <w:t xml:space="preserve">For researchers, we will be the pioneers in hearing aid in Egypt </w:t>
            </w:r>
            <w:r w:rsidR="003969CF">
              <w:rPr>
                <w:rFonts w:ascii="Arial" w:hAnsi="Arial"/>
                <w:lang w:val="en-GB"/>
              </w:rPr>
              <w:t>and</w:t>
            </w:r>
            <w:r>
              <w:rPr>
                <w:rFonts w:ascii="Arial" w:hAnsi="Arial"/>
                <w:lang w:val="en-GB"/>
              </w:rPr>
              <w:t xml:space="preserve"> that will </w:t>
            </w:r>
            <w:r w:rsidR="003773F4">
              <w:rPr>
                <w:rFonts w:ascii="Arial" w:hAnsi="Arial"/>
                <w:lang w:val="en-GB"/>
              </w:rPr>
              <w:t>open the space for more researchers to look for</w:t>
            </w:r>
            <w:r w:rsidR="00BE551E">
              <w:rPr>
                <w:rFonts w:ascii="Arial" w:hAnsi="Arial"/>
                <w:lang w:val="en-GB"/>
              </w:rPr>
              <w:t xml:space="preserve"> a b</w:t>
            </w:r>
            <w:r w:rsidR="004B4C94">
              <w:rPr>
                <w:rFonts w:ascii="Arial" w:hAnsi="Arial"/>
                <w:lang w:val="en-GB"/>
              </w:rPr>
              <w:t xml:space="preserve">etter </w:t>
            </w:r>
            <w:r w:rsidR="0025004C">
              <w:rPr>
                <w:rFonts w:ascii="Arial" w:hAnsi="Arial"/>
                <w:lang w:val="en-GB"/>
              </w:rPr>
              <w:t>scientific solutions</w:t>
            </w:r>
          </w:p>
          <w:p w:rsidR="002576D9" w:rsidRDefault="002576D9" w:rsidP="002576D9">
            <w:pPr>
              <w:rPr>
                <w:rFonts w:ascii="Arial" w:hAnsi="Arial"/>
                <w:lang w:val="en-GB"/>
              </w:rPr>
            </w:pPr>
          </w:p>
          <w:p w:rsidR="002576D9" w:rsidRPr="002576D9" w:rsidRDefault="002576D9" w:rsidP="002576D9">
            <w:pPr>
              <w:rPr>
                <w:rFonts w:ascii="Arial" w:hAnsi="Arial"/>
                <w:lang w:val="en-US"/>
              </w:rPr>
            </w:pPr>
            <w:r>
              <w:rPr>
                <w:rFonts w:ascii="Arial" w:hAnsi="Arial"/>
                <w:lang w:val="en-US"/>
              </w:rPr>
              <w:t>M</w:t>
            </w:r>
            <w:r w:rsidRPr="002576D9">
              <w:rPr>
                <w:rFonts w:ascii="Arial" w:hAnsi="Arial"/>
                <w:lang w:val="en-US"/>
              </w:rPr>
              <w:t>arketing plan:</w:t>
            </w:r>
          </w:p>
          <w:p w:rsidR="002576D9" w:rsidRPr="002576D9" w:rsidRDefault="002576D9" w:rsidP="002576D9">
            <w:pPr>
              <w:rPr>
                <w:rFonts w:ascii="Arial" w:hAnsi="Arial"/>
                <w:lang w:val="en-US"/>
              </w:rPr>
            </w:pPr>
            <w:r w:rsidRPr="002576D9">
              <w:rPr>
                <w:rFonts w:ascii="Arial" w:hAnsi="Arial"/>
                <w:lang w:val="en-US"/>
              </w:rPr>
              <w:t>We plan to reach our target market in two ways:</w:t>
            </w:r>
          </w:p>
          <w:p w:rsidR="002576D9" w:rsidRPr="002576D9" w:rsidRDefault="002576D9" w:rsidP="002576D9">
            <w:pPr>
              <w:rPr>
                <w:rFonts w:ascii="Arial" w:hAnsi="Arial"/>
                <w:lang w:val="en-US"/>
              </w:rPr>
            </w:pPr>
          </w:p>
          <w:p w:rsidR="002576D9" w:rsidRPr="002576D9" w:rsidRDefault="002576D9" w:rsidP="002576D9">
            <w:pPr>
              <w:rPr>
                <w:rFonts w:ascii="Arial" w:hAnsi="Arial"/>
                <w:lang w:val="en-US"/>
              </w:rPr>
            </w:pPr>
            <w:r w:rsidRPr="002576D9">
              <w:rPr>
                <w:rFonts w:ascii="Arial" w:hAnsi="Arial"/>
                <w:lang w:val="en-US"/>
              </w:rPr>
              <w:t>A – Using social networks, as many people use it these days it can reach anyone either directly or indirectly, i.e. people can recommend us to a customer or vice versa.</w:t>
            </w:r>
          </w:p>
          <w:p w:rsidR="002576D9" w:rsidRDefault="002576D9" w:rsidP="002576D9">
            <w:pPr>
              <w:rPr>
                <w:rFonts w:ascii="Arial" w:hAnsi="Arial"/>
                <w:lang w:val="en-US"/>
              </w:rPr>
            </w:pPr>
            <w:r w:rsidRPr="002576D9">
              <w:rPr>
                <w:rFonts w:ascii="Arial" w:hAnsi="Arial"/>
                <w:lang w:val="en-US"/>
              </w:rPr>
              <w:t>B – Via partnerships with charity organizations such as Resala, Misr El-Khair, … etc. Because they already have the manpower to scan many areas to reach potential customers</w:t>
            </w:r>
          </w:p>
          <w:p w:rsidR="002576D9" w:rsidRDefault="002576D9" w:rsidP="002576D9">
            <w:pPr>
              <w:rPr>
                <w:rFonts w:ascii="Arial" w:hAnsi="Arial"/>
                <w:lang w:val="en-US"/>
              </w:rPr>
            </w:pPr>
          </w:p>
          <w:p w:rsidR="002576D9" w:rsidRDefault="002576D9" w:rsidP="002576D9">
            <w:pPr>
              <w:rPr>
                <w:rFonts w:ascii="Arial" w:hAnsi="Arial"/>
                <w:lang w:val="en-US"/>
              </w:rPr>
            </w:pPr>
            <w:r w:rsidRPr="002576D9">
              <w:rPr>
                <w:rFonts w:ascii="Arial" w:hAnsi="Arial"/>
                <w:lang w:val="en-US"/>
              </w:rPr>
              <w:t>.</w:t>
            </w:r>
          </w:p>
          <w:p w:rsidR="002576D9" w:rsidRPr="002576D9" w:rsidRDefault="002576D9" w:rsidP="002576D9">
            <w:pPr>
              <w:rPr>
                <w:rFonts w:ascii="Arial" w:hAnsi="Arial"/>
                <w:lang w:val="en-US"/>
              </w:rPr>
            </w:pPr>
            <w:r w:rsidRPr="002576D9">
              <w:rPr>
                <w:rFonts w:ascii="Arial" w:hAnsi="Arial"/>
                <w:lang w:val="en-US"/>
              </w:rPr>
              <w:t>Quality matrix:</w:t>
            </w:r>
          </w:p>
          <w:p w:rsidR="002576D9" w:rsidRPr="002576D9" w:rsidRDefault="002576D9" w:rsidP="002576D9">
            <w:pPr>
              <w:rPr>
                <w:rFonts w:ascii="Arial" w:hAnsi="Arial"/>
                <w:lang w:val="en-US"/>
              </w:rPr>
            </w:pPr>
          </w:p>
          <w:p w:rsidR="002576D9" w:rsidRPr="002576D9" w:rsidRDefault="002576D9" w:rsidP="002576D9">
            <w:pPr>
              <w:rPr>
                <w:rFonts w:ascii="Arial" w:hAnsi="Arial"/>
                <w:lang w:val="en-US"/>
              </w:rPr>
            </w:pPr>
            <w:r w:rsidRPr="002576D9">
              <w:rPr>
                <w:rFonts w:ascii="Arial" w:hAnsi="Arial"/>
                <w:lang w:val="en-US"/>
              </w:rPr>
              <w:t>•</w:t>
            </w:r>
            <w:r w:rsidRPr="002576D9">
              <w:rPr>
                <w:rFonts w:ascii="Arial" w:hAnsi="Arial"/>
                <w:lang w:val="en-US"/>
              </w:rPr>
              <w:tab/>
              <w:t>Acceptable look and comfortable wear.</w:t>
            </w:r>
          </w:p>
          <w:p w:rsidR="002576D9" w:rsidRPr="002576D9" w:rsidRDefault="002576D9" w:rsidP="002576D9">
            <w:pPr>
              <w:rPr>
                <w:rFonts w:ascii="Arial" w:hAnsi="Arial"/>
                <w:lang w:val="en-US"/>
              </w:rPr>
            </w:pPr>
            <w:r w:rsidRPr="002576D9">
              <w:rPr>
                <w:rFonts w:ascii="Arial" w:hAnsi="Arial"/>
                <w:lang w:val="en-US"/>
              </w:rPr>
              <w:t>•</w:t>
            </w:r>
            <w:r w:rsidRPr="002576D9">
              <w:rPr>
                <w:rFonts w:ascii="Arial" w:hAnsi="Arial"/>
                <w:lang w:val="en-US"/>
              </w:rPr>
              <w:tab/>
              <w:t>Signal to noise ratio.</w:t>
            </w:r>
          </w:p>
          <w:p w:rsidR="002576D9" w:rsidRPr="002576D9" w:rsidRDefault="002576D9" w:rsidP="002576D9">
            <w:pPr>
              <w:rPr>
                <w:rFonts w:ascii="Arial" w:hAnsi="Arial"/>
                <w:lang w:val="en-US"/>
              </w:rPr>
            </w:pPr>
            <w:r w:rsidRPr="002576D9">
              <w:rPr>
                <w:rFonts w:ascii="Arial" w:hAnsi="Arial"/>
                <w:lang w:val="en-US"/>
              </w:rPr>
              <w:t>•</w:t>
            </w:r>
            <w:r w:rsidRPr="002576D9">
              <w:rPr>
                <w:rFonts w:ascii="Arial" w:hAnsi="Arial"/>
                <w:lang w:val="en-US"/>
              </w:rPr>
              <w:tab/>
              <w:t>Real time processing.</w:t>
            </w:r>
          </w:p>
        </w:tc>
      </w:tr>
    </w:tbl>
    <w:p w:rsidR="00290CD9" w:rsidRDefault="00290CD9" w:rsidP="00491539">
      <w:pPr>
        <w:rPr>
          <w:rFonts w:ascii="Arial" w:hAnsi="Arial"/>
          <w:lang w:val="en-GB"/>
        </w:rPr>
      </w:pPr>
    </w:p>
    <w:p w:rsidR="00290CD9" w:rsidRDefault="00290CD9">
      <w:pPr>
        <w:rPr>
          <w:rFonts w:ascii="Arial" w:hAnsi="Arial"/>
          <w:lang w:val="en-GB"/>
        </w:rPr>
      </w:pPr>
      <w:r>
        <w:rPr>
          <w:rFonts w:ascii="Arial" w:hAnsi="Arial"/>
          <w:lang w:val="en-GB"/>
        </w:rPr>
        <w:br w:type="page"/>
      </w:r>
    </w:p>
    <w:tbl>
      <w:tblPr>
        <w:tblpPr w:leftFromText="141" w:rightFromText="141"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3"/>
      </w:tblGrid>
      <w:tr w:rsidR="00290CD9" w:rsidTr="0004529C">
        <w:trPr>
          <w:trHeight w:val="74"/>
        </w:trPr>
        <w:tc>
          <w:tcPr>
            <w:tcW w:w="10173" w:type="dxa"/>
          </w:tcPr>
          <w:p w:rsidR="00290CD9" w:rsidRDefault="00290CD9" w:rsidP="00290CD9">
            <w:pPr>
              <w:rPr>
                <w:rFonts w:ascii="Arial" w:hAnsi="Arial"/>
                <w:lang w:val="en-GB"/>
              </w:rPr>
            </w:pPr>
            <w:r>
              <w:rPr>
                <w:rFonts w:ascii="Arial" w:hAnsi="Arial"/>
                <w:lang w:val="en-GB"/>
              </w:rPr>
              <w:lastRenderedPageBreak/>
              <w:t xml:space="preserve">2.5 </w:t>
            </w:r>
            <w:r w:rsidRPr="00563146">
              <w:rPr>
                <w:rFonts w:ascii="Arial" w:hAnsi="Arial"/>
                <w:lang w:val="en-GB"/>
              </w:rPr>
              <w:t xml:space="preserve"> SWOT Analysis and Mitigation Plan</w:t>
            </w:r>
          </w:p>
        </w:tc>
      </w:tr>
      <w:tr w:rsidR="00290CD9" w:rsidRPr="001B21FF" w:rsidTr="0004529C">
        <w:trPr>
          <w:trHeight w:val="12187"/>
        </w:trPr>
        <w:tc>
          <w:tcPr>
            <w:tcW w:w="10173" w:type="dxa"/>
          </w:tcPr>
          <w:p w:rsidR="00290CD9" w:rsidRDefault="00290CD9" w:rsidP="0004529C">
            <w:pPr>
              <w:pStyle w:val="BodyText1"/>
              <w:spacing w:before="240" w:after="100" w:afterAutospacing="1" w:line="240" w:lineRule="auto"/>
              <w:ind w:firstLine="0"/>
              <w:jc w:val="lowKashida"/>
              <w:rPr>
                <w:rFonts w:asciiTheme="minorHAnsi" w:hAnsiTheme="minorHAnsi" w:cs="Calibri"/>
                <w:i/>
                <w:iCs/>
                <w:color w:val="auto"/>
                <w:szCs w:val="22"/>
              </w:rPr>
            </w:pPr>
            <w:r w:rsidRPr="00290CD9">
              <w:rPr>
                <w:rFonts w:asciiTheme="minorHAnsi" w:hAnsiTheme="minorHAnsi" w:cs="Calibri"/>
                <w:i/>
                <w:iCs/>
                <w:color w:val="auto"/>
                <w:szCs w:val="22"/>
              </w:rPr>
              <w:t>The project team should be aware of the strengths, weaknesses, opportunities and threats of the project. This should be illustrated in this section. A mitigation plan should follow the SWOT analysis</w:t>
            </w:r>
            <w:r w:rsidRPr="002403CF">
              <w:rPr>
                <w:rFonts w:asciiTheme="minorHAnsi" w:hAnsiTheme="minorHAnsi" w:cs="Calibri"/>
                <w:i/>
                <w:iCs/>
                <w:color w:val="auto"/>
                <w:szCs w:val="22"/>
              </w:rPr>
              <w:t>.</w:t>
            </w:r>
          </w:p>
          <w:p w:rsidR="009D28A6" w:rsidRPr="002576D9" w:rsidRDefault="002576D9" w:rsidP="002576D9">
            <w:pPr>
              <w:pStyle w:val="Heading2"/>
              <w:numPr>
                <w:ilvl w:val="0"/>
                <w:numId w:val="0"/>
              </w:numPr>
              <w:spacing w:before="0"/>
              <w:rPr>
                <w:color w:val="auto"/>
              </w:rPr>
            </w:pPr>
            <w:r w:rsidRPr="002576D9">
              <w:rPr>
                <w:noProof/>
                <w:color w:val="auto"/>
                <w:lang w:val="en-US" w:eastAsia="en-US"/>
              </w:rPr>
              <w:drawing>
                <wp:anchor distT="0" distB="0" distL="0" distR="0" simplePos="0" relativeHeight="251661312" behindDoc="0" locked="0" layoutInCell="1" allowOverlap="1" wp14:anchorId="1BD86ED7" wp14:editId="5920F237">
                  <wp:simplePos x="0" y="0"/>
                  <wp:positionH relativeFrom="page">
                    <wp:posOffset>73660</wp:posOffset>
                  </wp:positionH>
                  <wp:positionV relativeFrom="paragraph">
                    <wp:posOffset>330200</wp:posOffset>
                  </wp:positionV>
                  <wp:extent cx="6055744" cy="4061460"/>
                  <wp:effectExtent l="0" t="0" r="0" b="0"/>
                  <wp:wrapTopAndBottom/>
                  <wp:docPr id="10"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15" cstate="print"/>
                          <a:stretch>
                            <a:fillRect/>
                          </a:stretch>
                        </pic:blipFill>
                        <pic:spPr>
                          <a:xfrm>
                            <a:off x="0" y="0"/>
                            <a:ext cx="6055744" cy="4061460"/>
                          </a:xfrm>
                          <a:prstGeom prst="rect">
                            <a:avLst/>
                          </a:prstGeom>
                        </pic:spPr>
                      </pic:pic>
                    </a:graphicData>
                  </a:graphic>
                </wp:anchor>
              </w:drawing>
            </w:r>
            <w:r w:rsidRPr="002576D9">
              <w:rPr>
                <w:color w:val="auto"/>
              </w:rPr>
              <w:t>Business Canvas:</w:t>
            </w:r>
          </w:p>
          <w:p w:rsidR="009D28A6" w:rsidRDefault="009D28A6" w:rsidP="0004529C">
            <w:pPr>
              <w:rPr>
                <w:rFonts w:asciiTheme="minorHAnsi" w:hAnsiTheme="minorHAnsi" w:cs="Calibri"/>
                <w:i/>
                <w:iCs/>
                <w:snapToGrid w:val="0"/>
                <w:sz w:val="22"/>
                <w:szCs w:val="22"/>
                <w:lang w:val="en-US" w:eastAsia="en-US"/>
              </w:rPr>
            </w:pPr>
          </w:p>
          <w:p w:rsidR="009D28A6" w:rsidRDefault="00E83764" w:rsidP="0004529C">
            <w:pPr>
              <w:rPr>
                <w:rFonts w:asciiTheme="minorHAnsi" w:hAnsiTheme="minorHAnsi" w:cs="Calibri"/>
                <w:i/>
                <w:iCs/>
                <w:snapToGrid w:val="0"/>
                <w:sz w:val="22"/>
                <w:szCs w:val="22"/>
                <w:lang w:val="en-US" w:eastAsia="en-US"/>
              </w:rPr>
            </w:pPr>
            <w:r>
              <w:rPr>
                <w:rFonts w:asciiTheme="minorHAnsi" w:hAnsiTheme="minorHAnsi" w:cs="Calibri"/>
                <w:i/>
                <w:iCs/>
                <w:snapToGrid w:val="0"/>
                <w:sz w:val="22"/>
                <w:szCs w:val="22"/>
                <w:lang w:val="en-US" w:eastAsia="en-US"/>
              </w:rPr>
              <w:t>Strengths:</w:t>
            </w:r>
          </w:p>
          <w:p w:rsidR="00E83764" w:rsidRDefault="000558FE" w:rsidP="00E83764">
            <w:pPr>
              <w:pStyle w:val="ListParagraph"/>
              <w:numPr>
                <w:ilvl w:val="0"/>
                <w:numId w:val="6"/>
              </w:numPr>
              <w:rPr>
                <w:rFonts w:asciiTheme="minorHAnsi" w:hAnsiTheme="minorHAnsi" w:cs="Calibri"/>
                <w:i/>
                <w:iCs/>
                <w:snapToGrid w:val="0"/>
                <w:sz w:val="22"/>
                <w:szCs w:val="22"/>
              </w:rPr>
            </w:pPr>
            <w:r>
              <w:rPr>
                <w:rFonts w:asciiTheme="minorHAnsi" w:hAnsiTheme="minorHAnsi" w:cs="Calibri"/>
                <w:i/>
                <w:iCs/>
                <w:snapToGrid w:val="0"/>
                <w:sz w:val="22"/>
                <w:szCs w:val="22"/>
              </w:rPr>
              <w:t>Our product is cheap</w:t>
            </w:r>
            <w:r w:rsidR="00B44A9F">
              <w:rPr>
                <w:rFonts w:asciiTheme="minorHAnsi" w:hAnsiTheme="minorHAnsi" w:cs="Calibri"/>
                <w:i/>
                <w:iCs/>
                <w:snapToGrid w:val="0"/>
                <w:sz w:val="22"/>
                <w:szCs w:val="22"/>
              </w:rPr>
              <w:t>, user friendly</w:t>
            </w:r>
            <w:r w:rsidR="00D30685">
              <w:rPr>
                <w:rFonts w:asciiTheme="minorHAnsi" w:hAnsiTheme="minorHAnsi" w:cs="Calibri"/>
                <w:i/>
                <w:iCs/>
                <w:snapToGrid w:val="0"/>
                <w:sz w:val="22"/>
                <w:szCs w:val="22"/>
              </w:rPr>
              <w:t xml:space="preserve"> </w:t>
            </w:r>
            <w:r>
              <w:rPr>
                <w:rFonts w:asciiTheme="minorHAnsi" w:hAnsiTheme="minorHAnsi" w:cs="Calibri"/>
                <w:i/>
                <w:iCs/>
                <w:snapToGrid w:val="0"/>
                <w:sz w:val="22"/>
                <w:szCs w:val="22"/>
              </w:rPr>
              <w:t>and save</w:t>
            </w:r>
          </w:p>
          <w:p w:rsidR="000558FE" w:rsidRDefault="00F41C42" w:rsidP="00E83764">
            <w:pPr>
              <w:pStyle w:val="ListParagraph"/>
              <w:numPr>
                <w:ilvl w:val="0"/>
                <w:numId w:val="6"/>
              </w:numPr>
              <w:rPr>
                <w:rFonts w:asciiTheme="minorHAnsi" w:hAnsiTheme="minorHAnsi" w:cs="Calibri"/>
                <w:i/>
                <w:iCs/>
                <w:snapToGrid w:val="0"/>
                <w:sz w:val="22"/>
                <w:szCs w:val="22"/>
              </w:rPr>
            </w:pPr>
            <w:r>
              <w:rPr>
                <w:rFonts w:asciiTheme="minorHAnsi" w:hAnsiTheme="minorHAnsi" w:cs="Calibri"/>
                <w:i/>
                <w:iCs/>
                <w:snapToGrid w:val="0"/>
                <w:sz w:val="22"/>
                <w:szCs w:val="22"/>
              </w:rPr>
              <w:t>Our market has a huge need for such a product</w:t>
            </w:r>
          </w:p>
          <w:p w:rsidR="00D30685" w:rsidRDefault="00D30685" w:rsidP="00B93EC7">
            <w:pPr>
              <w:rPr>
                <w:rFonts w:asciiTheme="minorHAnsi" w:hAnsiTheme="minorHAnsi" w:cs="Calibri"/>
                <w:i/>
                <w:iCs/>
                <w:snapToGrid w:val="0"/>
                <w:sz w:val="22"/>
                <w:szCs w:val="22"/>
              </w:rPr>
            </w:pPr>
          </w:p>
          <w:p w:rsidR="00B93EC7" w:rsidRDefault="00B93EC7" w:rsidP="00B93EC7">
            <w:pPr>
              <w:rPr>
                <w:rFonts w:asciiTheme="minorHAnsi" w:hAnsiTheme="minorHAnsi" w:cs="Calibri"/>
                <w:i/>
                <w:iCs/>
                <w:snapToGrid w:val="0"/>
                <w:sz w:val="22"/>
                <w:szCs w:val="22"/>
              </w:rPr>
            </w:pPr>
            <w:r>
              <w:rPr>
                <w:rFonts w:asciiTheme="minorHAnsi" w:hAnsiTheme="minorHAnsi" w:cs="Calibri"/>
                <w:i/>
                <w:iCs/>
                <w:snapToGrid w:val="0"/>
                <w:sz w:val="22"/>
                <w:szCs w:val="22"/>
              </w:rPr>
              <w:t>Weaknesses:</w:t>
            </w:r>
          </w:p>
          <w:p w:rsidR="00B93EC7" w:rsidRPr="00527DFB" w:rsidRDefault="00B93EC7" w:rsidP="00B93EC7">
            <w:pPr>
              <w:pStyle w:val="ListParagraph"/>
              <w:numPr>
                <w:ilvl w:val="0"/>
                <w:numId w:val="7"/>
              </w:numPr>
              <w:rPr>
                <w:rFonts w:asciiTheme="minorHAnsi" w:hAnsiTheme="minorHAnsi" w:cs="Calibri"/>
                <w:i/>
                <w:iCs/>
                <w:snapToGrid w:val="0"/>
                <w:sz w:val="22"/>
                <w:szCs w:val="22"/>
              </w:rPr>
            </w:pPr>
            <w:r>
              <w:rPr>
                <w:rFonts w:asciiTheme="minorHAnsi" w:eastAsia="Times New Roman" w:hAnsiTheme="minorHAnsi" w:cs="Calibri"/>
                <w:i/>
                <w:iCs/>
                <w:snapToGrid w:val="0"/>
                <w:sz w:val="22"/>
                <w:szCs w:val="22"/>
                <w:lang w:val="es-ES_tradnl" w:eastAsia="es-ES"/>
              </w:rPr>
              <w:t xml:space="preserve">The market may not be familiar to </w:t>
            </w:r>
            <w:r w:rsidR="00527DFB">
              <w:rPr>
                <w:rFonts w:asciiTheme="minorHAnsi" w:eastAsia="Times New Roman" w:hAnsiTheme="minorHAnsi" w:cs="Calibri"/>
                <w:i/>
                <w:iCs/>
                <w:snapToGrid w:val="0"/>
                <w:sz w:val="22"/>
                <w:szCs w:val="22"/>
                <w:lang w:val="es-ES_tradnl" w:eastAsia="es-ES"/>
              </w:rPr>
              <w:t xml:space="preserve">our new product </w:t>
            </w:r>
          </w:p>
          <w:p w:rsidR="00527DFB" w:rsidRDefault="00B65335" w:rsidP="00B93EC7">
            <w:pPr>
              <w:pStyle w:val="ListParagraph"/>
              <w:numPr>
                <w:ilvl w:val="0"/>
                <w:numId w:val="7"/>
              </w:numPr>
              <w:rPr>
                <w:rFonts w:asciiTheme="minorHAnsi" w:hAnsiTheme="minorHAnsi" w:cs="Calibri"/>
                <w:i/>
                <w:iCs/>
                <w:snapToGrid w:val="0"/>
                <w:sz w:val="22"/>
                <w:szCs w:val="22"/>
              </w:rPr>
            </w:pPr>
            <w:r>
              <w:rPr>
                <w:rFonts w:asciiTheme="minorHAnsi" w:hAnsiTheme="minorHAnsi" w:cs="Calibri"/>
                <w:i/>
                <w:iCs/>
                <w:snapToGrid w:val="0"/>
                <w:sz w:val="22"/>
                <w:szCs w:val="22"/>
              </w:rPr>
              <w:t xml:space="preserve">Our employees may need specific training about this product </w:t>
            </w:r>
          </w:p>
          <w:p w:rsidR="00B65335" w:rsidRDefault="00B65335" w:rsidP="00B65335">
            <w:pPr>
              <w:rPr>
                <w:rFonts w:asciiTheme="minorHAnsi" w:hAnsiTheme="minorHAnsi" w:cs="Calibri"/>
                <w:i/>
                <w:iCs/>
                <w:snapToGrid w:val="0"/>
                <w:sz w:val="22"/>
                <w:szCs w:val="22"/>
              </w:rPr>
            </w:pPr>
          </w:p>
          <w:p w:rsidR="00E07556" w:rsidRDefault="009D3915" w:rsidP="00B65335">
            <w:pPr>
              <w:rPr>
                <w:rFonts w:asciiTheme="minorHAnsi" w:hAnsiTheme="minorHAnsi" w:cs="Calibri"/>
                <w:i/>
                <w:iCs/>
                <w:snapToGrid w:val="0"/>
                <w:sz w:val="22"/>
                <w:szCs w:val="22"/>
              </w:rPr>
            </w:pPr>
            <w:r>
              <w:rPr>
                <w:rFonts w:asciiTheme="minorHAnsi" w:hAnsiTheme="minorHAnsi" w:cs="Calibri"/>
                <w:i/>
                <w:iCs/>
                <w:snapToGrid w:val="0"/>
                <w:sz w:val="22"/>
                <w:szCs w:val="22"/>
              </w:rPr>
              <w:t>Opponents:</w:t>
            </w:r>
          </w:p>
          <w:p w:rsidR="00616204" w:rsidRDefault="00FA24D3" w:rsidP="00DB0E57">
            <w:pPr>
              <w:pStyle w:val="ListParagraph"/>
              <w:numPr>
                <w:ilvl w:val="0"/>
                <w:numId w:val="8"/>
              </w:numPr>
              <w:rPr>
                <w:rFonts w:asciiTheme="minorHAnsi" w:hAnsiTheme="minorHAnsi" w:cs="Calibri"/>
                <w:i/>
                <w:iCs/>
                <w:snapToGrid w:val="0"/>
                <w:sz w:val="22"/>
                <w:szCs w:val="22"/>
              </w:rPr>
            </w:pPr>
            <w:r>
              <w:rPr>
                <w:rFonts w:asciiTheme="minorHAnsi" w:hAnsiTheme="minorHAnsi" w:cs="Calibri"/>
                <w:i/>
                <w:iCs/>
                <w:snapToGrid w:val="0"/>
                <w:sz w:val="22"/>
                <w:szCs w:val="22"/>
              </w:rPr>
              <w:t>The</w:t>
            </w:r>
            <w:r w:rsidR="00A56D88">
              <w:rPr>
                <w:rFonts w:asciiTheme="minorHAnsi" w:hAnsiTheme="minorHAnsi" w:cs="Calibri"/>
                <w:i/>
                <w:iCs/>
                <w:snapToGrid w:val="0"/>
                <w:sz w:val="22"/>
                <w:szCs w:val="22"/>
              </w:rPr>
              <w:t xml:space="preserve"> market has a huge need to our cheap and save </w:t>
            </w:r>
            <w:r w:rsidR="00616204">
              <w:rPr>
                <w:rFonts w:asciiTheme="minorHAnsi" w:hAnsiTheme="minorHAnsi" w:cs="Calibri"/>
                <w:i/>
                <w:iCs/>
                <w:snapToGrid w:val="0"/>
                <w:sz w:val="22"/>
                <w:szCs w:val="22"/>
              </w:rPr>
              <w:t>product</w:t>
            </w:r>
          </w:p>
          <w:p w:rsidR="00DB0E57" w:rsidRDefault="002710FC" w:rsidP="00DB0E57">
            <w:pPr>
              <w:pStyle w:val="ListParagraph"/>
              <w:numPr>
                <w:ilvl w:val="0"/>
                <w:numId w:val="8"/>
              </w:numPr>
              <w:rPr>
                <w:rFonts w:asciiTheme="minorHAnsi" w:hAnsiTheme="minorHAnsi" w:cs="Calibri"/>
                <w:i/>
                <w:iCs/>
                <w:snapToGrid w:val="0"/>
                <w:sz w:val="22"/>
                <w:szCs w:val="22"/>
              </w:rPr>
            </w:pPr>
            <w:r>
              <w:rPr>
                <w:rFonts w:asciiTheme="minorHAnsi" w:hAnsiTheme="minorHAnsi" w:cs="Calibri"/>
                <w:i/>
                <w:iCs/>
                <w:snapToGrid w:val="0"/>
                <w:sz w:val="22"/>
                <w:szCs w:val="22"/>
              </w:rPr>
              <w:t xml:space="preserve">Great opportunity for huge </w:t>
            </w:r>
            <w:r w:rsidR="003B4669">
              <w:rPr>
                <w:rFonts w:asciiTheme="minorHAnsi" w:hAnsiTheme="minorHAnsi" w:cs="Calibri"/>
                <w:i/>
                <w:iCs/>
                <w:snapToGrid w:val="0"/>
                <w:sz w:val="22"/>
                <w:szCs w:val="22"/>
              </w:rPr>
              <w:t>revenue</w:t>
            </w:r>
          </w:p>
          <w:p w:rsidR="003B4669" w:rsidRDefault="003B4669" w:rsidP="003B4669">
            <w:pPr>
              <w:rPr>
                <w:rFonts w:asciiTheme="minorHAnsi" w:hAnsiTheme="minorHAnsi" w:cs="Calibri"/>
                <w:i/>
                <w:iCs/>
                <w:snapToGrid w:val="0"/>
                <w:sz w:val="22"/>
                <w:szCs w:val="22"/>
              </w:rPr>
            </w:pPr>
          </w:p>
          <w:p w:rsidR="003B4669" w:rsidRDefault="003B4669" w:rsidP="003B4669">
            <w:pPr>
              <w:rPr>
                <w:rFonts w:asciiTheme="minorHAnsi" w:hAnsiTheme="minorHAnsi" w:cs="Calibri"/>
                <w:i/>
                <w:iCs/>
                <w:snapToGrid w:val="0"/>
                <w:sz w:val="22"/>
                <w:szCs w:val="22"/>
              </w:rPr>
            </w:pPr>
            <w:r>
              <w:rPr>
                <w:rFonts w:asciiTheme="minorHAnsi" w:hAnsiTheme="minorHAnsi" w:cs="Calibri"/>
                <w:i/>
                <w:iCs/>
                <w:snapToGrid w:val="0"/>
                <w:sz w:val="22"/>
                <w:szCs w:val="22"/>
              </w:rPr>
              <w:t>Threats:</w:t>
            </w:r>
          </w:p>
          <w:p w:rsidR="003B4669" w:rsidRPr="000D2906" w:rsidRDefault="000D2906" w:rsidP="003B4669">
            <w:pPr>
              <w:pStyle w:val="ListParagraph"/>
              <w:numPr>
                <w:ilvl w:val="0"/>
                <w:numId w:val="9"/>
              </w:numPr>
              <w:rPr>
                <w:rFonts w:asciiTheme="minorHAnsi" w:hAnsiTheme="minorHAnsi" w:cs="Calibri"/>
                <w:i/>
                <w:iCs/>
                <w:snapToGrid w:val="0"/>
                <w:sz w:val="22"/>
                <w:szCs w:val="22"/>
              </w:rPr>
            </w:pPr>
            <w:r>
              <w:rPr>
                <w:rFonts w:asciiTheme="minorHAnsi" w:eastAsia="Times New Roman" w:hAnsiTheme="minorHAnsi" w:cs="Calibri"/>
                <w:i/>
                <w:iCs/>
                <w:snapToGrid w:val="0"/>
                <w:sz w:val="22"/>
                <w:szCs w:val="22"/>
                <w:lang w:val="es-ES_tradnl" w:eastAsia="es-ES"/>
              </w:rPr>
              <w:t>The market may not be aware of hearing aids</w:t>
            </w:r>
          </w:p>
          <w:p w:rsidR="000D2906" w:rsidRPr="003B4669" w:rsidRDefault="000D2906" w:rsidP="003B4669">
            <w:pPr>
              <w:pStyle w:val="ListParagraph"/>
              <w:numPr>
                <w:ilvl w:val="0"/>
                <w:numId w:val="9"/>
              </w:numPr>
              <w:rPr>
                <w:rFonts w:asciiTheme="minorHAnsi" w:hAnsiTheme="minorHAnsi" w:cs="Calibri"/>
                <w:i/>
                <w:iCs/>
                <w:snapToGrid w:val="0"/>
                <w:sz w:val="22"/>
                <w:szCs w:val="22"/>
              </w:rPr>
            </w:pPr>
            <w:r>
              <w:rPr>
                <w:rFonts w:asciiTheme="minorHAnsi" w:hAnsiTheme="minorHAnsi" w:cs="Calibri"/>
                <w:i/>
                <w:iCs/>
                <w:snapToGrid w:val="0"/>
                <w:sz w:val="22"/>
                <w:szCs w:val="22"/>
              </w:rPr>
              <w:t xml:space="preserve">The competition in the future will </w:t>
            </w:r>
            <w:r w:rsidR="00010D87">
              <w:rPr>
                <w:rFonts w:asciiTheme="minorHAnsi" w:hAnsiTheme="minorHAnsi" w:cs="Calibri"/>
                <w:i/>
                <w:iCs/>
                <w:snapToGrid w:val="0"/>
                <w:sz w:val="22"/>
                <w:szCs w:val="22"/>
              </w:rPr>
              <w:t>be difficult</w:t>
            </w:r>
          </w:p>
        </w:tc>
      </w:tr>
    </w:tbl>
    <w:p w:rsidR="00290CD9" w:rsidRDefault="00290CD9">
      <w:pPr>
        <w:rPr>
          <w:rFonts w:ascii="Arial" w:hAnsi="Arial"/>
          <w:lang w:val="en-GB"/>
        </w:rPr>
      </w:pPr>
      <w:r>
        <w:rPr>
          <w:rFonts w:ascii="Arial" w:hAnsi="Arial"/>
          <w:lang w:val="en-GB"/>
        </w:rPr>
        <w:br w:type="page"/>
      </w:r>
    </w:p>
    <w:tbl>
      <w:tblPr>
        <w:tblpPr w:leftFromText="141" w:rightFromText="141"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3"/>
      </w:tblGrid>
      <w:tr w:rsidR="00290CD9" w:rsidTr="0004529C">
        <w:trPr>
          <w:trHeight w:val="74"/>
        </w:trPr>
        <w:tc>
          <w:tcPr>
            <w:tcW w:w="10173" w:type="dxa"/>
          </w:tcPr>
          <w:p w:rsidR="00290CD9" w:rsidRDefault="00290CD9" w:rsidP="00290CD9">
            <w:pPr>
              <w:rPr>
                <w:rFonts w:ascii="Arial" w:hAnsi="Arial"/>
                <w:lang w:val="en-GB"/>
              </w:rPr>
            </w:pPr>
            <w:r>
              <w:rPr>
                <w:rFonts w:ascii="Arial" w:hAnsi="Arial"/>
                <w:lang w:val="en-GB"/>
              </w:rPr>
              <w:lastRenderedPageBreak/>
              <w:t>2.6 Resources</w:t>
            </w:r>
          </w:p>
        </w:tc>
      </w:tr>
      <w:tr w:rsidR="00290CD9" w:rsidRPr="001B21FF" w:rsidTr="0004529C">
        <w:trPr>
          <w:trHeight w:val="12187"/>
        </w:trPr>
        <w:tc>
          <w:tcPr>
            <w:tcW w:w="10173" w:type="dxa"/>
          </w:tcPr>
          <w:p w:rsidR="00290CD9" w:rsidRPr="00290CD9" w:rsidRDefault="00290CD9" w:rsidP="0004529C">
            <w:pPr>
              <w:pStyle w:val="BodyText1"/>
              <w:spacing w:before="240" w:after="100" w:afterAutospacing="1" w:line="240" w:lineRule="auto"/>
              <w:ind w:firstLine="0"/>
              <w:jc w:val="lowKashida"/>
              <w:rPr>
                <w:rFonts w:asciiTheme="minorHAnsi" w:hAnsiTheme="minorHAnsi" w:cs="Calibri"/>
                <w:i/>
                <w:iCs/>
                <w:color w:val="auto"/>
                <w:szCs w:val="22"/>
              </w:rPr>
            </w:pPr>
            <w:r w:rsidRPr="00290CD9">
              <w:rPr>
                <w:rFonts w:asciiTheme="minorHAnsi" w:hAnsiTheme="minorHAnsi" w:cs="Calibri"/>
                <w:i/>
                <w:iCs/>
                <w:color w:val="auto"/>
                <w:szCs w:val="22"/>
              </w:rPr>
              <w:t>Detailed description of features of the equipment that will be used in the project and justification for needing them may be given in this section. Distribution of these resources over the milestones may also be given.</w:t>
            </w:r>
          </w:p>
          <w:p w:rsidR="00290CD9" w:rsidRPr="00290CD9" w:rsidRDefault="00290CD9" w:rsidP="0004529C">
            <w:pPr>
              <w:rPr>
                <w:rFonts w:asciiTheme="minorHAnsi" w:hAnsiTheme="minorHAnsi" w:cs="Calibri"/>
                <w:i/>
                <w:iCs/>
                <w:snapToGrid w:val="0"/>
                <w:sz w:val="22"/>
                <w:szCs w:val="22"/>
                <w:lang w:val="en-US" w:eastAsia="en-US"/>
              </w:rPr>
            </w:pPr>
          </w:p>
          <w:p w:rsidR="00290CD9" w:rsidRPr="00290CD9" w:rsidRDefault="00290CD9" w:rsidP="0004529C">
            <w:pPr>
              <w:rPr>
                <w:rFonts w:asciiTheme="minorHAnsi" w:hAnsiTheme="minorHAnsi" w:cs="Calibri"/>
                <w:i/>
                <w:iCs/>
                <w:snapToGrid w:val="0"/>
                <w:sz w:val="22"/>
                <w:szCs w:val="22"/>
                <w:lang w:val="en-US" w:eastAsia="en-US"/>
              </w:rPr>
            </w:pPr>
          </w:p>
          <w:p w:rsidR="00290CD9" w:rsidRDefault="00CD453C" w:rsidP="0004529C">
            <w:pPr>
              <w:rPr>
                <w:rFonts w:asciiTheme="minorHAnsi" w:hAnsiTheme="minorHAnsi" w:cs="Calibri"/>
                <w:i/>
                <w:iCs/>
                <w:snapToGrid w:val="0"/>
                <w:sz w:val="22"/>
                <w:szCs w:val="22"/>
                <w:lang w:val="en-US" w:eastAsia="en-US"/>
              </w:rPr>
            </w:pPr>
            <w:r>
              <w:rPr>
                <w:rFonts w:asciiTheme="minorHAnsi" w:hAnsiTheme="minorHAnsi" w:cs="Calibri"/>
                <w:i/>
                <w:iCs/>
                <w:snapToGrid w:val="0"/>
                <w:sz w:val="22"/>
                <w:szCs w:val="22"/>
                <w:lang w:val="en-US" w:eastAsia="en-US"/>
              </w:rPr>
              <w:t>The equipment will be:</w:t>
            </w:r>
          </w:p>
          <w:p w:rsidR="00CD453C" w:rsidRPr="00BF20CF" w:rsidRDefault="00BA3E28" w:rsidP="00BA3E28">
            <w:pPr>
              <w:pStyle w:val="ListParagraph"/>
              <w:numPr>
                <w:ilvl w:val="0"/>
                <w:numId w:val="10"/>
              </w:numPr>
              <w:rPr>
                <w:rFonts w:asciiTheme="minorHAnsi" w:hAnsiTheme="minorHAnsi" w:cs="Calibri"/>
                <w:i/>
                <w:iCs/>
                <w:snapToGrid w:val="0"/>
                <w:sz w:val="22"/>
                <w:szCs w:val="22"/>
              </w:rPr>
            </w:pPr>
            <w:r>
              <w:rPr>
                <w:rFonts w:asciiTheme="minorHAnsi" w:eastAsia="Times New Roman" w:hAnsiTheme="minorHAnsi" w:cs="Calibri"/>
                <w:i/>
                <w:iCs/>
                <w:snapToGrid w:val="0"/>
                <w:sz w:val="22"/>
                <w:szCs w:val="22"/>
              </w:rPr>
              <w:t xml:space="preserve">Microphone: to get the voice from the surrounding </w:t>
            </w:r>
            <w:r w:rsidR="00BF20CF">
              <w:rPr>
                <w:rFonts w:asciiTheme="minorHAnsi" w:eastAsia="Times New Roman" w:hAnsiTheme="minorHAnsi" w:cs="Calibri"/>
                <w:i/>
                <w:iCs/>
                <w:snapToGrid w:val="0"/>
                <w:sz w:val="22"/>
                <w:szCs w:val="22"/>
              </w:rPr>
              <w:t xml:space="preserve">environment </w:t>
            </w:r>
          </w:p>
          <w:p w:rsidR="00BF20CF" w:rsidRDefault="00BF20CF" w:rsidP="00BA3E28">
            <w:pPr>
              <w:pStyle w:val="ListParagraph"/>
              <w:numPr>
                <w:ilvl w:val="0"/>
                <w:numId w:val="10"/>
              </w:numPr>
              <w:rPr>
                <w:rFonts w:asciiTheme="minorHAnsi" w:hAnsiTheme="minorHAnsi" w:cs="Calibri"/>
                <w:i/>
                <w:iCs/>
                <w:snapToGrid w:val="0"/>
                <w:sz w:val="22"/>
                <w:szCs w:val="22"/>
              </w:rPr>
            </w:pPr>
            <w:r>
              <w:rPr>
                <w:rFonts w:asciiTheme="minorHAnsi" w:hAnsiTheme="minorHAnsi" w:cs="Calibri"/>
                <w:i/>
                <w:iCs/>
                <w:snapToGrid w:val="0"/>
                <w:sz w:val="22"/>
                <w:szCs w:val="22"/>
              </w:rPr>
              <w:t>Amplifiers: to increase the strength of sound signals</w:t>
            </w:r>
          </w:p>
          <w:p w:rsidR="00BF20CF" w:rsidRDefault="009D007D" w:rsidP="00BA3E28">
            <w:pPr>
              <w:pStyle w:val="ListParagraph"/>
              <w:numPr>
                <w:ilvl w:val="0"/>
                <w:numId w:val="10"/>
              </w:numPr>
              <w:rPr>
                <w:rFonts w:asciiTheme="minorHAnsi" w:hAnsiTheme="minorHAnsi" w:cs="Calibri"/>
                <w:i/>
                <w:iCs/>
                <w:snapToGrid w:val="0"/>
                <w:sz w:val="22"/>
                <w:szCs w:val="22"/>
              </w:rPr>
            </w:pPr>
            <w:r>
              <w:rPr>
                <w:rFonts w:asciiTheme="minorHAnsi" w:hAnsiTheme="minorHAnsi" w:cs="Calibri"/>
                <w:i/>
                <w:iCs/>
                <w:snapToGrid w:val="0"/>
                <w:sz w:val="22"/>
                <w:szCs w:val="22"/>
              </w:rPr>
              <w:t xml:space="preserve">Capacitors and resistors </w:t>
            </w:r>
          </w:p>
          <w:p w:rsidR="009D007D" w:rsidRDefault="009D007D" w:rsidP="00BA3E28">
            <w:pPr>
              <w:pStyle w:val="ListParagraph"/>
              <w:numPr>
                <w:ilvl w:val="0"/>
                <w:numId w:val="10"/>
              </w:numPr>
              <w:rPr>
                <w:rFonts w:asciiTheme="minorHAnsi" w:hAnsiTheme="minorHAnsi" w:cs="Calibri"/>
                <w:i/>
                <w:iCs/>
                <w:snapToGrid w:val="0"/>
                <w:sz w:val="22"/>
                <w:szCs w:val="22"/>
              </w:rPr>
            </w:pPr>
            <w:r>
              <w:rPr>
                <w:rFonts w:asciiTheme="minorHAnsi" w:hAnsiTheme="minorHAnsi" w:cs="Calibri"/>
                <w:i/>
                <w:iCs/>
                <w:snapToGrid w:val="0"/>
                <w:sz w:val="22"/>
                <w:szCs w:val="22"/>
              </w:rPr>
              <w:t>Digital filters: to filter the sound signals and remove the noise</w:t>
            </w:r>
          </w:p>
          <w:p w:rsidR="009D007D" w:rsidRDefault="00BE551E" w:rsidP="00BA3E28">
            <w:pPr>
              <w:pStyle w:val="ListParagraph"/>
              <w:numPr>
                <w:ilvl w:val="0"/>
                <w:numId w:val="10"/>
              </w:numPr>
              <w:rPr>
                <w:rFonts w:asciiTheme="minorHAnsi" w:hAnsiTheme="minorHAnsi" w:cs="Calibri"/>
                <w:i/>
                <w:iCs/>
                <w:snapToGrid w:val="0"/>
                <w:sz w:val="22"/>
                <w:szCs w:val="22"/>
              </w:rPr>
            </w:pPr>
            <w:r>
              <w:rPr>
                <w:rFonts w:asciiTheme="minorHAnsi" w:hAnsiTheme="minorHAnsi" w:cs="Calibri"/>
                <w:i/>
                <w:iCs/>
                <w:snapToGrid w:val="0"/>
                <w:sz w:val="22"/>
                <w:szCs w:val="22"/>
              </w:rPr>
              <w:t>Long life batte</w:t>
            </w:r>
            <w:r w:rsidR="003E353A">
              <w:rPr>
                <w:rFonts w:asciiTheme="minorHAnsi" w:hAnsiTheme="minorHAnsi" w:cs="Calibri"/>
                <w:i/>
                <w:iCs/>
                <w:snapToGrid w:val="0"/>
                <w:sz w:val="22"/>
                <w:szCs w:val="22"/>
              </w:rPr>
              <w:t xml:space="preserve">ry </w:t>
            </w:r>
          </w:p>
          <w:p w:rsidR="003E353A" w:rsidRDefault="003E353A" w:rsidP="003E353A">
            <w:pPr>
              <w:rPr>
                <w:rFonts w:asciiTheme="minorHAnsi" w:hAnsiTheme="minorHAnsi" w:cs="Calibri"/>
                <w:i/>
                <w:iCs/>
                <w:snapToGrid w:val="0"/>
                <w:sz w:val="22"/>
                <w:szCs w:val="22"/>
              </w:rPr>
            </w:pPr>
          </w:p>
          <w:p w:rsidR="003E353A" w:rsidRDefault="003E353A" w:rsidP="003E353A">
            <w:pPr>
              <w:rPr>
                <w:rFonts w:asciiTheme="minorHAnsi" w:hAnsiTheme="minorHAnsi" w:cs="Calibri"/>
                <w:i/>
                <w:iCs/>
                <w:snapToGrid w:val="0"/>
                <w:sz w:val="22"/>
                <w:szCs w:val="22"/>
              </w:rPr>
            </w:pPr>
          </w:p>
          <w:p w:rsidR="003E353A" w:rsidRDefault="003E353A" w:rsidP="003E353A">
            <w:pPr>
              <w:rPr>
                <w:rFonts w:asciiTheme="minorHAnsi" w:hAnsiTheme="minorHAnsi" w:cs="Calibri"/>
                <w:i/>
                <w:iCs/>
                <w:snapToGrid w:val="0"/>
                <w:sz w:val="22"/>
                <w:szCs w:val="22"/>
              </w:rPr>
            </w:pPr>
            <w:r>
              <w:rPr>
                <w:rFonts w:asciiTheme="minorHAnsi" w:hAnsiTheme="minorHAnsi" w:cs="Calibri"/>
                <w:i/>
                <w:iCs/>
                <w:snapToGrid w:val="0"/>
                <w:sz w:val="22"/>
                <w:szCs w:val="22"/>
              </w:rPr>
              <w:t>The features will be:</w:t>
            </w:r>
          </w:p>
          <w:p w:rsidR="003E353A" w:rsidRPr="00245ABA" w:rsidRDefault="00245ABA" w:rsidP="003E353A">
            <w:pPr>
              <w:pStyle w:val="ListParagraph"/>
              <w:numPr>
                <w:ilvl w:val="0"/>
                <w:numId w:val="11"/>
              </w:numPr>
              <w:rPr>
                <w:rFonts w:asciiTheme="minorHAnsi" w:hAnsiTheme="minorHAnsi" w:cs="Calibri"/>
                <w:i/>
                <w:iCs/>
                <w:snapToGrid w:val="0"/>
                <w:sz w:val="22"/>
                <w:szCs w:val="22"/>
              </w:rPr>
            </w:pPr>
            <w:r>
              <w:rPr>
                <w:rFonts w:asciiTheme="minorHAnsi" w:eastAsia="Times New Roman" w:hAnsiTheme="minorHAnsi" w:cs="Calibri"/>
                <w:i/>
                <w:iCs/>
                <w:snapToGrid w:val="0"/>
                <w:sz w:val="22"/>
                <w:szCs w:val="22"/>
                <w:lang w:val="es-ES_tradnl" w:eastAsia="es-ES"/>
              </w:rPr>
              <w:t>Ability to filter any surrounding noise</w:t>
            </w:r>
          </w:p>
          <w:p w:rsidR="00245ABA" w:rsidRDefault="00245ABA" w:rsidP="003E353A">
            <w:pPr>
              <w:pStyle w:val="ListParagraph"/>
              <w:numPr>
                <w:ilvl w:val="0"/>
                <w:numId w:val="11"/>
              </w:numPr>
              <w:rPr>
                <w:rFonts w:asciiTheme="minorHAnsi" w:hAnsiTheme="minorHAnsi" w:cs="Calibri"/>
                <w:i/>
                <w:iCs/>
                <w:snapToGrid w:val="0"/>
                <w:sz w:val="22"/>
                <w:szCs w:val="22"/>
              </w:rPr>
            </w:pPr>
            <w:r>
              <w:rPr>
                <w:rFonts w:asciiTheme="minorHAnsi" w:hAnsiTheme="minorHAnsi" w:cs="Calibri"/>
                <w:i/>
                <w:iCs/>
                <w:snapToGrid w:val="0"/>
                <w:sz w:val="22"/>
                <w:szCs w:val="22"/>
              </w:rPr>
              <w:t xml:space="preserve">Maximize the sound signals </w:t>
            </w:r>
          </w:p>
          <w:p w:rsidR="00245ABA" w:rsidRDefault="00FF7B24" w:rsidP="003E353A">
            <w:pPr>
              <w:pStyle w:val="ListParagraph"/>
              <w:numPr>
                <w:ilvl w:val="0"/>
                <w:numId w:val="11"/>
              </w:numPr>
              <w:rPr>
                <w:rFonts w:asciiTheme="minorHAnsi" w:hAnsiTheme="minorHAnsi" w:cs="Calibri"/>
                <w:i/>
                <w:iCs/>
                <w:snapToGrid w:val="0"/>
                <w:sz w:val="22"/>
                <w:szCs w:val="22"/>
              </w:rPr>
            </w:pPr>
            <w:r>
              <w:rPr>
                <w:rFonts w:asciiTheme="minorHAnsi" w:hAnsiTheme="minorHAnsi" w:cs="Calibri"/>
                <w:i/>
                <w:iCs/>
                <w:snapToGrid w:val="0"/>
                <w:sz w:val="22"/>
                <w:szCs w:val="22"/>
              </w:rPr>
              <w:t>User friendly hearing aid in small shape</w:t>
            </w:r>
          </w:p>
          <w:p w:rsidR="00FF7B24" w:rsidRPr="003E353A" w:rsidRDefault="005D39D8" w:rsidP="003E353A">
            <w:pPr>
              <w:pStyle w:val="ListParagraph"/>
              <w:numPr>
                <w:ilvl w:val="0"/>
                <w:numId w:val="11"/>
              </w:numPr>
              <w:rPr>
                <w:rFonts w:asciiTheme="minorHAnsi" w:hAnsiTheme="minorHAnsi" w:cs="Calibri"/>
                <w:i/>
                <w:iCs/>
                <w:snapToGrid w:val="0"/>
                <w:sz w:val="22"/>
                <w:szCs w:val="22"/>
              </w:rPr>
            </w:pPr>
            <w:r>
              <w:rPr>
                <w:rFonts w:asciiTheme="minorHAnsi" w:hAnsiTheme="minorHAnsi" w:cs="Calibri"/>
                <w:i/>
                <w:iCs/>
                <w:snapToGrid w:val="0"/>
                <w:sz w:val="22"/>
                <w:szCs w:val="22"/>
              </w:rPr>
              <w:t xml:space="preserve">Ability to control the hearing aid </w:t>
            </w:r>
            <w:r w:rsidR="00016361">
              <w:rPr>
                <w:rFonts w:asciiTheme="minorHAnsi" w:hAnsiTheme="minorHAnsi" w:cs="Calibri"/>
                <w:i/>
                <w:iCs/>
                <w:snapToGrid w:val="0"/>
                <w:sz w:val="22"/>
                <w:szCs w:val="22"/>
              </w:rPr>
              <w:t xml:space="preserve">from our mobile app and select from </w:t>
            </w:r>
            <w:r w:rsidR="00B14531">
              <w:rPr>
                <w:rFonts w:asciiTheme="minorHAnsi" w:hAnsiTheme="minorHAnsi" w:cs="Calibri"/>
                <w:i/>
                <w:iCs/>
                <w:snapToGrid w:val="0"/>
                <w:sz w:val="22"/>
                <w:szCs w:val="22"/>
              </w:rPr>
              <w:t>many modules</w:t>
            </w:r>
          </w:p>
        </w:tc>
      </w:tr>
    </w:tbl>
    <w:p w:rsidR="00290CD9" w:rsidRDefault="00290CD9">
      <w:pPr>
        <w:rPr>
          <w:rFonts w:ascii="Arial" w:hAnsi="Arial"/>
          <w:lang w:val="en-GB"/>
        </w:rPr>
      </w:pPr>
    </w:p>
    <w:p w:rsidR="00290CD9" w:rsidRDefault="00290CD9" w:rsidP="00416A57">
      <w:pPr>
        <w:rPr>
          <w:rFonts w:ascii="Arial" w:hAnsi="Arial"/>
          <w:lang w:val="en-GB"/>
        </w:rPr>
      </w:pPr>
      <w:bookmarkStart w:id="2" w:name="_GoBack"/>
      <w:bookmarkEnd w:id="2"/>
      <w:r>
        <w:rPr>
          <w:rFonts w:ascii="Arial" w:hAnsi="Arial"/>
          <w:lang w:val="en-GB"/>
        </w:rPr>
        <w:br w:type="page"/>
      </w:r>
    </w:p>
    <w:p w:rsidR="001B32D3" w:rsidRDefault="001B32D3" w:rsidP="00491539">
      <w:pPr>
        <w:rPr>
          <w:rFonts w:ascii="Arial" w:hAnsi="Arial"/>
          <w:lang w:val="en-GB"/>
        </w:rPr>
      </w:pPr>
    </w:p>
    <w:tbl>
      <w:tblPr>
        <w:tblW w:w="107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7"/>
      </w:tblGrid>
      <w:tr w:rsidR="00AF21C9" w:rsidRPr="001B21FF" w:rsidTr="00BE551E">
        <w:trPr>
          <w:trHeight w:val="537"/>
        </w:trPr>
        <w:tc>
          <w:tcPr>
            <w:tcW w:w="10707" w:type="dxa"/>
          </w:tcPr>
          <w:p w:rsidR="00AF21C9" w:rsidRDefault="00AF21C9" w:rsidP="00290CD9">
            <w:pPr>
              <w:rPr>
                <w:rFonts w:ascii="Arial" w:hAnsi="Arial"/>
                <w:lang w:val="en-GB"/>
              </w:rPr>
            </w:pPr>
            <w:r>
              <w:rPr>
                <w:rFonts w:ascii="Arial" w:hAnsi="Arial"/>
                <w:lang w:val="en-GB"/>
              </w:rPr>
              <w:t>2.</w:t>
            </w:r>
            <w:r w:rsidR="00290CD9">
              <w:rPr>
                <w:rFonts w:ascii="Arial" w:hAnsi="Arial"/>
                <w:lang w:val="en-GB"/>
              </w:rPr>
              <w:t xml:space="preserve">8 </w:t>
            </w:r>
            <w:r>
              <w:rPr>
                <w:rFonts w:ascii="Arial" w:hAnsi="Arial"/>
                <w:lang w:val="en-GB"/>
              </w:rPr>
              <w:t>Milestones / Timeline and Gantt Chart / Diagram - project schedule and work breakdown structure of the project into working packages</w:t>
            </w:r>
          </w:p>
        </w:tc>
      </w:tr>
      <w:tr w:rsidR="00AF21C9" w:rsidRPr="001B21FF" w:rsidTr="00BE551E">
        <w:trPr>
          <w:trHeight w:val="12156"/>
        </w:trPr>
        <w:tc>
          <w:tcPr>
            <w:tcW w:w="10707" w:type="dxa"/>
          </w:tcPr>
          <w:p w:rsidR="00AF21C9" w:rsidRDefault="00AF21C9" w:rsidP="0004529C">
            <w:pPr>
              <w:rPr>
                <w:rFonts w:ascii="Arial" w:hAnsi="Arial"/>
                <w:lang w:val="en-GB"/>
              </w:rPr>
            </w:pPr>
          </w:p>
          <w:p w:rsidR="002576D9" w:rsidRPr="002576D9" w:rsidRDefault="002576D9" w:rsidP="002576D9">
            <w:pPr>
              <w:widowControl w:val="0"/>
              <w:autoSpaceDE w:val="0"/>
              <w:autoSpaceDN w:val="0"/>
              <w:spacing w:before="78"/>
              <w:ind w:left="100"/>
              <w:rPr>
                <w:rFonts w:ascii="Cambria" w:eastAsia="Calibri" w:hAnsi="Calibri" w:cs="Calibri"/>
                <w:b/>
                <w:color w:val="000000" w:themeColor="text1"/>
                <w:sz w:val="30"/>
                <w:szCs w:val="22"/>
                <w:lang w:val="en-US" w:eastAsia="en-US"/>
              </w:rPr>
            </w:pPr>
            <w:r w:rsidRPr="002576D9">
              <w:rPr>
                <w:rFonts w:ascii="Cambria" w:eastAsia="Calibri" w:hAnsi="Calibri" w:cs="Calibri"/>
                <w:b/>
                <w:color w:val="000000" w:themeColor="text1"/>
                <w:sz w:val="30"/>
                <w:szCs w:val="22"/>
                <w:lang w:val="en-US" w:eastAsia="en-US"/>
              </w:rPr>
              <w:t>Pipeline:</w:t>
            </w:r>
          </w:p>
          <w:p w:rsidR="002576D9" w:rsidRPr="002576D9" w:rsidRDefault="002576D9" w:rsidP="00BE551E">
            <w:pPr>
              <w:widowControl w:val="0"/>
              <w:numPr>
                <w:ilvl w:val="0"/>
                <w:numId w:val="16"/>
              </w:numPr>
              <w:tabs>
                <w:tab w:val="left" w:pos="821"/>
              </w:tabs>
              <w:autoSpaceDE w:val="0"/>
              <w:autoSpaceDN w:val="0"/>
              <w:spacing w:before="282"/>
              <w:rPr>
                <w:rFonts w:ascii="Calibri" w:eastAsia="Calibri" w:hAnsi="Calibri" w:cs="Calibri"/>
                <w:b/>
                <w:szCs w:val="22"/>
                <w:lang w:val="en-US" w:eastAsia="en-US"/>
              </w:rPr>
            </w:pPr>
            <w:r>
              <w:rPr>
                <w:rFonts w:ascii="Calibri" w:eastAsia="Calibri" w:hAnsi="Calibri" w:cs="Calibri"/>
                <w:b/>
                <w:szCs w:val="22"/>
                <w:lang w:val="en-US" w:eastAsia="en-US"/>
              </w:rPr>
              <w:t>Proof of concept phase (</w:t>
            </w:r>
            <w:r w:rsidR="00BE551E">
              <w:rPr>
                <w:rFonts w:ascii="Calibri" w:eastAsia="Calibri" w:hAnsi="Calibri" w:cs="Calibri"/>
                <w:b/>
                <w:szCs w:val="22"/>
                <w:lang w:val="en-US" w:eastAsia="en-US"/>
              </w:rPr>
              <w:t>Nov</w:t>
            </w:r>
            <w:r w:rsidRPr="002576D9">
              <w:rPr>
                <w:rFonts w:ascii="Calibri" w:eastAsia="Calibri" w:hAnsi="Calibri" w:cs="Calibri"/>
                <w:b/>
                <w:szCs w:val="22"/>
                <w:lang w:val="en-US" w:eastAsia="en-US"/>
              </w:rPr>
              <w:t xml:space="preserve">. </w:t>
            </w:r>
            <w:r w:rsidR="00C52295">
              <w:rPr>
                <w:rFonts w:ascii="Calibri" w:eastAsia="Calibri" w:hAnsi="Calibri" w:cs="Calibri"/>
                <w:b/>
                <w:szCs w:val="22"/>
                <w:lang w:val="en-US" w:eastAsia="en-US"/>
              </w:rPr>
              <w:t>2017</w:t>
            </w:r>
            <w:r w:rsidRPr="002576D9">
              <w:rPr>
                <w:rFonts w:ascii="Calibri" w:eastAsia="Calibri" w:hAnsi="Calibri" w:cs="Calibri"/>
                <w:b/>
                <w:szCs w:val="22"/>
                <w:lang w:val="en-US" w:eastAsia="en-US"/>
              </w:rPr>
              <w:t xml:space="preserve"> to </w:t>
            </w:r>
            <w:r w:rsidR="00BE551E">
              <w:rPr>
                <w:rFonts w:ascii="Calibri" w:eastAsia="Calibri" w:hAnsi="Calibri" w:cs="Calibri"/>
                <w:b/>
                <w:szCs w:val="22"/>
                <w:lang w:val="en-US" w:eastAsia="en-US"/>
              </w:rPr>
              <w:t>Jan</w:t>
            </w:r>
            <w:r w:rsidR="00C52295">
              <w:rPr>
                <w:rFonts w:ascii="Calibri" w:eastAsia="Calibri" w:hAnsi="Calibri" w:cs="Calibri"/>
                <w:b/>
                <w:szCs w:val="22"/>
                <w:lang w:val="en-US" w:eastAsia="en-US"/>
              </w:rPr>
              <w:t>.2018</w:t>
            </w:r>
            <w:r w:rsidRPr="002576D9">
              <w:rPr>
                <w:rFonts w:ascii="Calibri" w:eastAsia="Calibri" w:hAnsi="Calibri" w:cs="Calibri"/>
                <w:b/>
                <w:szCs w:val="22"/>
                <w:lang w:val="en-US" w:eastAsia="en-US"/>
              </w:rPr>
              <w:t>)</w:t>
            </w:r>
            <w:r w:rsidRPr="002576D9">
              <w:rPr>
                <w:rFonts w:ascii="Calibri" w:eastAsia="Calibri" w:hAnsi="Calibri" w:cs="Calibri"/>
                <w:b/>
                <w:spacing w:val="-19"/>
                <w:szCs w:val="22"/>
                <w:lang w:val="en-US" w:eastAsia="en-US"/>
              </w:rPr>
              <w:t xml:space="preserve"> </w:t>
            </w:r>
            <w:r w:rsidRPr="002576D9">
              <w:rPr>
                <w:rFonts w:ascii="Calibri" w:eastAsia="Calibri" w:hAnsi="Calibri" w:cs="Calibri"/>
                <w:b/>
                <w:szCs w:val="22"/>
                <w:lang w:val="en-US" w:eastAsia="en-US"/>
              </w:rPr>
              <w:t>:</w:t>
            </w:r>
          </w:p>
          <w:p w:rsidR="002576D9" w:rsidRPr="002576D9" w:rsidRDefault="002576D9" w:rsidP="002576D9">
            <w:pPr>
              <w:widowControl w:val="0"/>
              <w:autoSpaceDE w:val="0"/>
              <w:autoSpaceDN w:val="0"/>
              <w:spacing w:before="9"/>
              <w:rPr>
                <w:rFonts w:ascii="Calibri" w:eastAsia="Calibri" w:hAnsi="Calibri" w:cs="Calibri"/>
                <w:b/>
                <w:sz w:val="19"/>
                <w:szCs w:val="22"/>
                <w:lang w:val="en-US" w:eastAsia="en-US"/>
              </w:rPr>
            </w:pPr>
          </w:p>
          <w:p w:rsidR="002576D9" w:rsidRPr="002576D9" w:rsidRDefault="002576D9" w:rsidP="002576D9">
            <w:pPr>
              <w:widowControl w:val="0"/>
              <w:autoSpaceDE w:val="0"/>
              <w:autoSpaceDN w:val="0"/>
              <w:ind w:left="100"/>
              <w:rPr>
                <w:rFonts w:ascii="Calibri" w:eastAsia="Calibri" w:hAnsi="Calibri" w:cs="Calibri"/>
                <w:sz w:val="22"/>
                <w:szCs w:val="22"/>
                <w:lang w:val="en-US" w:eastAsia="en-US"/>
              </w:rPr>
            </w:pPr>
            <w:r w:rsidRPr="002576D9">
              <w:rPr>
                <w:rFonts w:ascii="Calibri" w:eastAsia="Calibri" w:hAnsi="Calibri" w:cs="Calibri"/>
                <w:sz w:val="22"/>
                <w:szCs w:val="22"/>
                <w:lang w:val="en-US" w:eastAsia="en-US"/>
              </w:rPr>
              <w:t>After researching the idea and similar products, this phase has been done with satisfying results.</w:t>
            </w:r>
          </w:p>
          <w:p w:rsidR="002576D9" w:rsidRPr="002576D9" w:rsidRDefault="002576D9" w:rsidP="002576D9">
            <w:pPr>
              <w:widowControl w:val="0"/>
              <w:autoSpaceDE w:val="0"/>
              <w:autoSpaceDN w:val="0"/>
              <w:spacing w:before="8"/>
              <w:rPr>
                <w:rFonts w:ascii="Calibri" w:eastAsia="Calibri" w:hAnsi="Calibri" w:cs="Calibri"/>
                <w:sz w:val="19"/>
                <w:szCs w:val="22"/>
                <w:lang w:val="en-US" w:eastAsia="en-US"/>
              </w:rPr>
            </w:pPr>
          </w:p>
          <w:p w:rsidR="002576D9" w:rsidRPr="002576D9" w:rsidRDefault="002576D9" w:rsidP="002576D9">
            <w:pPr>
              <w:widowControl w:val="0"/>
              <w:numPr>
                <w:ilvl w:val="0"/>
                <w:numId w:val="16"/>
              </w:numPr>
              <w:tabs>
                <w:tab w:val="left" w:pos="821"/>
              </w:tabs>
              <w:autoSpaceDE w:val="0"/>
              <w:autoSpaceDN w:val="0"/>
              <w:rPr>
                <w:rFonts w:ascii="Calibri" w:eastAsia="Calibri" w:hAnsi="Calibri" w:cs="Calibri"/>
                <w:b/>
                <w:szCs w:val="22"/>
                <w:lang w:val="en-US" w:eastAsia="en-US"/>
              </w:rPr>
            </w:pPr>
            <w:r w:rsidRPr="002576D9">
              <w:rPr>
                <w:rFonts w:ascii="Calibri" w:eastAsia="Calibri" w:hAnsi="Calibri" w:cs="Calibri"/>
                <w:b/>
                <w:szCs w:val="22"/>
                <w:lang w:val="en-US" w:eastAsia="en-US"/>
              </w:rPr>
              <w:t>Prototype phase (</w:t>
            </w:r>
            <w:r w:rsidR="00BE551E">
              <w:rPr>
                <w:rFonts w:ascii="Calibri" w:eastAsia="Calibri" w:hAnsi="Calibri" w:cs="Calibri"/>
                <w:b/>
                <w:szCs w:val="22"/>
                <w:lang w:val="en-US" w:eastAsia="en-US"/>
              </w:rPr>
              <w:t>Dec. 2017</w:t>
            </w:r>
            <w:r w:rsidRPr="002576D9">
              <w:rPr>
                <w:rFonts w:ascii="Calibri" w:eastAsia="Calibri" w:hAnsi="Calibri" w:cs="Calibri"/>
                <w:b/>
                <w:szCs w:val="22"/>
                <w:lang w:val="en-US" w:eastAsia="en-US"/>
              </w:rPr>
              <w:t xml:space="preserve"> to </w:t>
            </w:r>
            <w:r w:rsidR="00BE551E">
              <w:rPr>
                <w:rFonts w:ascii="Calibri" w:eastAsia="Calibri" w:hAnsi="Calibri" w:cs="Calibri"/>
                <w:b/>
                <w:szCs w:val="22"/>
                <w:lang w:val="en-US" w:eastAsia="en-US"/>
              </w:rPr>
              <w:t>Feb</w:t>
            </w:r>
            <w:r w:rsidRPr="002576D9">
              <w:rPr>
                <w:rFonts w:ascii="Calibri" w:eastAsia="Calibri" w:hAnsi="Calibri" w:cs="Calibri"/>
                <w:b/>
                <w:szCs w:val="22"/>
                <w:lang w:val="en-US" w:eastAsia="en-US"/>
              </w:rPr>
              <w:t>. 2018)</w:t>
            </w:r>
            <w:r w:rsidRPr="002576D9">
              <w:rPr>
                <w:rFonts w:ascii="Calibri" w:eastAsia="Calibri" w:hAnsi="Calibri" w:cs="Calibri"/>
                <w:b/>
                <w:spacing w:val="-8"/>
                <w:szCs w:val="22"/>
                <w:lang w:val="en-US" w:eastAsia="en-US"/>
              </w:rPr>
              <w:t xml:space="preserve"> </w:t>
            </w:r>
            <w:r w:rsidRPr="002576D9">
              <w:rPr>
                <w:rFonts w:ascii="Calibri" w:eastAsia="Calibri" w:hAnsi="Calibri" w:cs="Calibri"/>
                <w:b/>
                <w:szCs w:val="22"/>
                <w:lang w:val="en-US" w:eastAsia="en-US"/>
              </w:rPr>
              <w:t>:</w:t>
            </w:r>
          </w:p>
          <w:p w:rsidR="002576D9" w:rsidRPr="002576D9" w:rsidRDefault="002576D9" w:rsidP="002576D9">
            <w:pPr>
              <w:widowControl w:val="0"/>
              <w:autoSpaceDE w:val="0"/>
              <w:autoSpaceDN w:val="0"/>
              <w:rPr>
                <w:rFonts w:ascii="Calibri" w:eastAsia="Calibri" w:hAnsi="Calibri" w:cs="Calibri"/>
                <w:b/>
                <w:sz w:val="20"/>
                <w:szCs w:val="22"/>
                <w:lang w:val="en-US" w:eastAsia="en-US"/>
              </w:rPr>
            </w:pPr>
          </w:p>
          <w:p w:rsidR="002576D9" w:rsidRPr="002576D9" w:rsidRDefault="002576D9" w:rsidP="002576D9">
            <w:pPr>
              <w:widowControl w:val="0"/>
              <w:autoSpaceDE w:val="0"/>
              <w:autoSpaceDN w:val="0"/>
              <w:ind w:left="100"/>
              <w:rPr>
                <w:rFonts w:ascii="Calibri" w:eastAsia="Calibri" w:hAnsi="Calibri" w:cs="Calibri"/>
                <w:sz w:val="22"/>
                <w:szCs w:val="22"/>
                <w:lang w:val="en-US" w:eastAsia="en-US"/>
              </w:rPr>
            </w:pPr>
            <w:r w:rsidRPr="002576D9">
              <w:rPr>
                <w:rFonts w:ascii="Calibri" w:eastAsia="Calibri" w:hAnsi="Calibri" w:cs="Calibri"/>
                <w:sz w:val="22"/>
                <w:szCs w:val="22"/>
                <w:lang w:val="en-US" w:eastAsia="en-US"/>
              </w:rPr>
              <w:t>We have a working prototype using a raspberry pi microcontroller with good accuracy.</w:t>
            </w:r>
          </w:p>
          <w:p w:rsidR="002576D9" w:rsidRPr="002576D9" w:rsidRDefault="002576D9" w:rsidP="002576D9">
            <w:pPr>
              <w:widowControl w:val="0"/>
              <w:autoSpaceDE w:val="0"/>
              <w:autoSpaceDN w:val="0"/>
              <w:spacing w:before="7"/>
              <w:rPr>
                <w:rFonts w:ascii="Calibri" w:eastAsia="Calibri" w:hAnsi="Calibri" w:cs="Calibri"/>
                <w:sz w:val="38"/>
                <w:szCs w:val="22"/>
                <w:lang w:val="en-US" w:eastAsia="en-US"/>
              </w:rPr>
            </w:pPr>
          </w:p>
          <w:p w:rsidR="002576D9" w:rsidRPr="002576D9" w:rsidRDefault="002576D9" w:rsidP="002576D9">
            <w:pPr>
              <w:widowControl w:val="0"/>
              <w:numPr>
                <w:ilvl w:val="0"/>
                <w:numId w:val="16"/>
              </w:numPr>
              <w:tabs>
                <w:tab w:val="left" w:pos="821"/>
              </w:tabs>
              <w:autoSpaceDE w:val="0"/>
              <w:autoSpaceDN w:val="0"/>
              <w:outlineLvl w:val="3"/>
              <w:rPr>
                <w:rFonts w:ascii="Calibri" w:eastAsia="Calibri" w:hAnsi="Calibri" w:cs="Calibri"/>
                <w:b/>
                <w:bCs/>
                <w:szCs w:val="24"/>
                <w:lang w:val="en-US" w:eastAsia="en-US"/>
              </w:rPr>
            </w:pPr>
            <w:r w:rsidRPr="002576D9">
              <w:rPr>
                <w:rFonts w:ascii="Calibri" w:eastAsia="Calibri" w:hAnsi="Calibri" w:cs="Calibri"/>
                <w:b/>
                <w:bCs/>
                <w:szCs w:val="24"/>
                <w:lang w:val="en-US" w:eastAsia="en-US"/>
              </w:rPr>
              <w:t>Product manufacturing (</w:t>
            </w:r>
            <w:r w:rsidR="00BE551E">
              <w:rPr>
                <w:rFonts w:ascii="Calibri" w:eastAsia="Calibri" w:hAnsi="Calibri" w:cs="Calibri"/>
                <w:b/>
                <w:bCs/>
                <w:szCs w:val="24"/>
                <w:lang w:val="en-US" w:eastAsia="en-US"/>
              </w:rPr>
              <w:t>May</w:t>
            </w:r>
            <w:r>
              <w:rPr>
                <w:rFonts w:ascii="Calibri" w:eastAsia="Calibri" w:hAnsi="Calibri" w:cs="Calibri"/>
                <w:b/>
                <w:bCs/>
                <w:szCs w:val="24"/>
                <w:lang w:val="en-US" w:eastAsia="en-US"/>
              </w:rPr>
              <w:t xml:space="preserve"> </w:t>
            </w:r>
            <w:r w:rsidR="00BE551E">
              <w:rPr>
                <w:rFonts w:ascii="Calibri" w:eastAsia="Calibri" w:hAnsi="Calibri" w:cs="Calibri"/>
                <w:b/>
                <w:bCs/>
                <w:szCs w:val="24"/>
                <w:lang w:val="en-US" w:eastAsia="en-US"/>
              </w:rPr>
              <w:t>2018 to June</w:t>
            </w:r>
            <w:r w:rsidRPr="002576D9">
              <w:rPr>
                <w:rFonts w:ascii="Calibri" w:eastAsia="Calibri" w:hAnsi="Calibri" w:cs="Calibri"/>
                <w:b/>
                <w:bCs/>
                <w:szCs w:val="24"/>
                <w:lang w:val="en-US" w:eastAsia="en-US"/>
              </w:rPr>
              <w:t>. 2018)</w:t>
            </w:r>
            <w:r w:rsidRPr="002576D9">
              <w:rPr>
                <w:rFonts w:ascii="Calibri" w:eastAsia="Calibri" w:hAnsi="Calibri" w:cs="Calibri"/>
                <w:b/>
                <w:bCs/>
                <w:spacing w:val="-15"/>
                <w:szCs w:val="24"/>
                <w:lang w:val="en-US" w:eastAsia="en-US"/>
              </w:rPr>
              <w:t xml:space="preserve"> </w:t>
            </w:r>
            <w:r w:rsidRPr="002576D9">
              <w:rPr>
                <w:rFonts w:ascii="Calibri" w:eastAsia="Calibri" w:hAnsi="Calibri" w:cs="Calibri"/>
                <w:b/>
                <w:bCs/>
                <w:szCs w:val="24"/>
                <w:lang w:val="en-US" w:eastAsia="en-US"/>
              </w:rPr>
              <w:t>:</w:t>
            </w:r>
          </w:p>
          <w:p w:rsidR="002576D9" w:rsidRPr="002576D9" w:rsidRDefault="002576D9" w:rsidP="002576D9">
            <w:pPr>
              <w:widowControl w:val="0"/>
              <w:autoSpaceDE w:val="0"/>
              <w:autoSpaceDN w:val="0"/>
              <w:rPr>
                <w:rFonts w:ascii="Calibri" w:eastAsia="Calibri" w:hAnsi="Calibri" w:cs="Calibri"/>
                <w:b/>
                <w:sz w:val="20"/>
                <w:szCs w:val="22"/>
                <w:lang w:val="en-US" w:eastAsia="en-US"/>
              </w:rPr>
            </w:pPr>
          </w:p>
          <w:p w:rsidR="002576D9" w:rsidRPr="002576D9" w:rsidRDefault="002576D9" w:rsidP="002576D9">
            <w:pPr>
              <w:widowControl w:val="0"/>
              <w:autoSpaceDE w:val="0"/>
              <w:autoSpaceDN w:val="0"/>
              <w:ind w:left="100"/>
              <w:rPr>
                <w:rFonts w:ascii="Calibri" w:eastAsia="Calibri" w:hAnsi="Calibri" w:cs="Calibri"/>
                <w:sz w:val="22"/>
                <w:szCs w:val="22"/>
                <w:lang w:val="en-US" w:eastAsia="en-US"/>
              </w:rPr>
            </w:pPr>
            <w:r w:rsidRPr="002576D9">
              <w:rPr>
                <w:rFonts w:ascii="Calibri" w:eastAsia="Calibri" w:hAnsi="Calibri" w:cs="Calibri"/>
                <w:sz w:val="22"/>
                <w:szCs w:val="22"/>
                <w:lang w:val="en-US" w:eastAsia="en-US"/>
              </w:rPr>
              <w:t>This phase will involve prototype enhancement, and finding a way for mass production.</w:t>
            </w:r>
          </w:p>
          <w:p w:rsidR="002576D9" w:rsidRPr="002576D9" w:rsidRDefault="002576D9" w:rsidP="002576D9">
            <w:pPr>
              <w:widowControl w:val="0"/>
              <w:autoSpaceDE w:val="0"/>
              <w:autoSpaceDN w:val="0"/>
              <w:spacing w:before="8"/>
              <w:rPr>
                <w:rFonts w:ascii="Calibri" w:eastAsia="Calibri" w:hAnsi="Calibri" w:cs="Calibri"/>
                <w:sz w:val="19"/>
                <w:szCs w:val="22"/>
                <w:lang w:val="en-US" w:eastAsia="en-US"/>
              </w:rPr>
            </w:pPr>
          </w:p>
          <w:p w:rsidR="002576D9" w:rsidRPr="002576D9" w:rsidRDefault="002576D9" w:rsidP="002576D9">
            <w:pPr>
              <w:widowControl w:val="0"/>
              <w:numPr>
                <w:ilvl w:val="0"/>
                <w:numId w:val="16"/>
              </w:numPr>
              <w:tabs>
                <w:tab w:val="left" w:pos="821"/>
              </w:tabs>
              <w:autoSpaceDE w:val="0"/>
              <w:autoSpaceDN w:val="0"/>
              <w:outlineLvl w:val="3"/>
              <w:rPr>
                <w:rFonts w:ascii="Calibri" w:eastAsia="Calibri" w:hAnsi="Calibri" w:cs="Calibri"/>
                <w:b/>
                <w:bCs/>
                <w:szCs w:val="24"/>
                <w:lang w:val="en-US" w:eastAsia="en-US"/>
              </w:rPr>
            </w:pPr>
            <w:r w:rsidRPr="002576D9">
              <w:rPr>
                <w:rFonts w:ascii="Calibri" w:eastAsia="Calibri" w:hAnsi="Calibri" w:cs="Calibri"/>
                <w:b/>
                <w:bCs/>
                <w:szCs w:val="24"/>
                <w:lang w:val="en-US" w:eastAsia="en-US"/>
              </w:rPr>
              <w:t>Product distribution (Starting Oct. 2018)</w:t>
            </w:r>
            <w:r w:rsidRPr="002576D9">
              <w:rPr>
                <w:rFonts w:ascii="Calibri" w:eastAsia="Calibri" w:hAnsi="Calibri" w:cs="Calibri"/>
                <w:b/>
                <w:bCs/>
                <w:spacing w:val="-14"/>
                <w:szCs w:val="24"/>
                <w:lang w:val="en-US" w:eastAsia="en-US"/>
              </w:rPr>
              <w:t xml:space="preserve"> </w:t>
            </w:r>
            <w:r w:rsidRPr="002576D9">
              <w:rPr>
                <w:rFonts w:ascii="Calibri" w:eastAsia="Calibri" w:hAnsi="Calibri" w:cs="Calibri"/>
                <w:b/>
                <w:bCs/>
                <w:szCs w:val="24"/>
                <w:lang w:val="en-US" w:eastAsia="en-US"/>
              </w:rPr>
              <w:t>:</w:t>
            </w:r>
          </w:p>
          <w:p w:rsidR="002576D9" w:rsidRPr="002576D9" w:rsidRDefault="002576D9" w:rsidP="002576D9">
            <w:pPr>
              <w:widowControl w:val="0"/>
              <w:autoSpaceDE w:val="0"/>
              <w:autoSpaceDN w:val="0"/>
              <w:spacing w:before="10"/>
              <w:rPr>
                <w:rFonts w:ascii="Calibri" w:eastAsia="Calibri" w:hAnsi="Calibri" w:cs="Calibri"/>
                <w:b/>
                <w:sz w:val="19"/>
                <w:szCs w:val="22"/>
                <w:lang w:val="en-US" w:eastAsia="en-US"/>
              </w:rPr>
            </w:pPr>
          </w:p>
          <w:p w:rsidR="00AF21C9" w:rsidRDefault="002576D9" w:rsidP="00165482">
            <w:pPr>
              <w:widowControl w:val="0"/>
              <w:autoSpaceDE w:val="0"/>
              <w:autoSpaceDN w:val="0"/>
              <w:spacing w:line="276" w:lineRule="auto"/>
              <w:ind w:left="100" w:right="183"/>
              <w:rPr>
                <w:rFonts w:ascii="Calibri" w:eastAsia="Calibri" w:hAnsi="Calibri" w:cs="Calibri"/>
                <w:sz w:val="22"/>
                <w:szCs w:val="22"/>
                <w:lang w:val="en-US" w:eastAsia="en-US"/>
              </w:rPr>
            </w:pPr>
            <w:r w:rsidRPr="002576D9">
              <w:rPr>
                <w:rFonts w:ascii="Calibri" w:eastAsia="Calibri" w:hAnsi="Calibri" w:cs="Calibri"/>
                <w:sz w:val="22"/>
                <w:szCs w:val="22"/>
                <w:lang w:val="en-US" w:eastAsia="en-US"/>
              </w:rPr>
              <w:t>In this phase we are expecting to have a product ready for the market. And we start delivering to customers.</w:t>
            </w:r>
          </w:p>
          <w:p w:rsidR="00165482" w:rsidRPr="00165482" w:rsidRDefault="00967EC0" w:rsidP="00165482">
            <w:pPr>
              <w:widowControl w:val="0"/>
              <w:autoSpaceDE w:val="0"/>
              <w:autoSpaceDN w:val="0"/>
              <w:spacing w:line="276" w:lineRule="auto"/>
              <w:ind w:left="100" w:right="183"/>
              <w:rPr>
                <w:rFonts w:ascii="Calibri" w:eastAsia="Calibri" w:hAnsi="Calibri" w:cs="Calibri"/>
                <w:sz w:val="22"/>
                <w:szCs w:val="22"/>
                <w:lang w:val="en-US" w:eastAsia="en-US"/>
              </w:rPr>
            </w:pPr>
            <w:r>
              <w:rPr>
                <w:noProof/>
                <w:lang w:val="en-US" w:eastAsia="en-US"/>
              </w:rPr>
              <w:drawing>
                <wp:anchor distT="0" distB="0" distL="114300" distR="114300" simplePos="0" relativeHeight="251663872" behindDoc="1" locked="0" layoutInCell="1" allowOverlap="1">
                  <wp:simplePos x="0" y="0"/>
                  <wp:positionH relativeFrom="column">
                    <wp:posOffset>349885</wp:posOffset>
                  </wp:positionH>
                  <wp:positionV relativeFrom="paragraph">
                    <wp:posOffset>176530</wp:posOffset>
                  </wp:positionV>
                  <wp:extent cx="5975350" cy="4208780"/>
                  <wp:effectExtent l="0" t="0" r="6350" b="1270"/>
                  <wp:wrapThrough wrapText="bothSides">
                    <wp:wrapPolygon edited="0">
                      <wp:start x="0" y="0"/>
                      <wp:lineTo x="0" y="21509"/>
                      <wp:lineTo x="21554" y="21509"/>
                      <wp:lineTo x="21554" y="0"/>
                      <wp:lineTo x="0" y="0"/>
                    </wp:wrapPolygon>
                  </wp:wrapThrough>
                  <wp:docPr id="15"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5350" cy="4208780"/>
                          </a:xfrm>
                          <a:prstGeom prst="rect">
                            <a:avLst/>
                          </a:prstGeom>
                          <a:noFill/>
                        </pic:spPr>
                      </pic:pic>
                    </a:graphicData>
                  </a:graphic>
                  <wp14:sizeRelH relativeFrom="page">
                    <wp14:pctWidth>0</wp14:pctWidth>
                  </wp14:sizeRelH>
                  <wp14:sizeRelV relativeFrom="page">
                    <wp14:pctHeight>0</wp14:pctHeight>
                  </wp14:sizeRelV>
                </wp:anchor>
              </w:drawing>
            </w:r>
          </w:p>
        </w:tc>
      </w:tr>
    </w:tbl>
    <w:p w:rsidR="00AF21C9" w:rsidRDefault="00AF21C9" w:rsidP="00491539">
      <w:pPr>
        <w:rPr>
          <w:rFonts w:ascii="Arial" w:hAnsi="Arial"/>
          <w:lang w:val="en-GB"/>
        </w:rPr>
      </w:pPr>
    </w:p>
    <w:p w:rsidR="00BE743C" w:rsidRPr="00416A57" w:rsidRDefault="00BE743C" w:rsidP="00416A57">
      <w:pPr>
        <w:rPr>
          <w:rFonts w:ascii="Arial" w:hAnsi="Arial"/>
          <w:lang w:val="en-GB"/>
        </w:rPr>
      </w:pPr>
    </w:p>
    <w:sectPr w:rsidR="00BE743C" w:rsidRPr="00416A57" w:rsidSect="00491539">
      <w:headerReference w:type="default" r:id="rId17"/>
      <w:footerReference w:type="even" r:id="rId18"/>
      <w:footerReference w:type="default" r:id="rId19"/>
      <w:headerReference w:type="first" r:id="rId20"/>
      <w:footerReference w:type="first" r:id="rId21"/>
      <w:pgSz w:w="11906" w:h="16838" w:code="9"/>
      <w:pgMar w:top="1843" w:right="851" w:bottom="1134" w:left="851" w:header="720" w:footer="720" w:gutter="0"/>
      <w:pgNumType w:chapStyle="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C38" w:rsidRDefault="004E5C38">
      <w:r>
        <w:separator/>
      </w:r>
    </w:p>
  </w:endnote>
  <w:endnote w:type="continuationSeparator" w:id="0">
    <w:p w:rsidR="004E5C38" w:rsidRDefault="004E5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ヒラギノ角ゴ Pro W3">
    <w:altName w:val="Yu Gothic UI"/>
    <w:charset w:val="80"/>
    <w:family w:val="auto"/>
    <w:pitch w:val="variable"/>
    <w:sig w:usb0="00000000" w:usb1="7AC7FFFF" w:usb2="00000012" w:usb3="00000000" w:csb0="0002000D"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886" w:rsidRDefault="00EF5886" w:rsidP="001E72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F5886" w:rsidRDefault="00EF5886" w:rsidP="001E72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886" w:rsidRPr="001E7240" w:rsidRDefault="00EF5886" w:rsidP="001E7240">
    <w:pPr>
      <w:pStyle w:val="Footer"/>
      <w:framePr w:wrap="around" w:vAnchor="text" w:hAnchor="margin" w:xAlign="right" w:y="1"/>
      <w:rPr>
        <w:rStyle w:val="PageNumber"/>
        <w:rFonts w:ascii="Arial" w:hAnsi="Arial" w:cs="Arial"/>
      </w:rPr>
    </w:pPr>
    <w:r w:rsidRPr="001E7240">
      <w:rPr>
        <w:rStyle w:val="PageNumber"/>
        <w:rFonts w:ascii="Arial" w:hAnsi="Arial" w:cs="Arial"/>
      </w:rPr>
      <w:fldChar w:fldCharType="begin"/>
    </w:r>
    <w:r w:rsidRPr="001E7240">
      <w:rPr>
        <w:rStyle w:val="PageNumber"/>
        <w:rFonts w:ascii="Arial" w:hAnsi="Arial" w:cs="Arial"/>
      </w:rPr>
      <w:instrText xml:space="preserve">PAGE  </w:instrText>
    </w:r>
    <w:r w:rsidRPr="001E7240">
      <w:rPr>
        <w:rStyle w:val="PageNumber"/>
        <w:rFonts w:ascii="Arial" w:hAnsi="Arial" w:cs="Arial"/>
      </w:rPr>
      <w:fldChar w:fldCharType="separate"/>
    </w:r>
    <w:r w:rsidR="00416A57">
      <w:rPr>
        <w:rStyle w:val="PageNumber"/>
        <w:rFonts w:ascii="Arial" w:hAnsi="Arial" w:cs="Arial"/>
        <w:noProof/>
      </w:rPr>
      <w:t>12</w:t>
    </w:r>
    <w:r w:rsidRPr="001E7240">
      <w:rPr>
        <w:rStyle w:val="PageNumber"/>
        <w:rFonts w:ascii="Arial" w:hAnsi="Arial" w:cs="Arial"/>
      </w:rPr>
      <w:fldChar w:fldCharType="end"/>
    </w:r>
  </w:p>
  <w:p w:rsidR="00EF5886" w:rsidRPr="001E7240" w:rsidRDefault="00EF5886" w:rsidP="001E7240">
    <w:pPr>
      <w:ind w:right="360"/>
      <w:rPr>
        <w:rFonts w:ascii="Arial" w:hAnsi="Arial" w:cs="Arial"/>
        <w:i/>
      </w:rPr>
    </w:pPr>
    <w:r>
      <w:rPr>
        <w:rFonts w:ascii="Arial" w:hAnsi="Arial" w:cs="Arial"/>
        <w:i/>
      </w:rPr>
      <w:t>Application Form ESITIP Programme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886" w:rsidRPr="001E7240" w:rsidRDefault="00EF5886" w:rsidP="000F44C4">
    <w:pPr>
      <w:ind w:right="360"/>
      <w:rPr>
        <w:rFonts w:ascii="Arial" w:hAnsi="Arial" w:cs="Arial"/>
        <w:i/>
      </w:rPr>
    </w:pPr>
    <w:r>
      <w:rPr>
        <w:rFonts w:ascii="Arial" w:hAnsi="Arial" w:cs="Arial"/>
        <w:i/>
      </w:rPr>
      <w:t>Application Form ESITIP Programme</w:t>
    </w:r>
  </w:p>
  <w:p w:rsidR="00EF5886" w:rsidRDefault="00EF5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C38" w:rsidRDefault="004E5C38">
      <w:r>
        <w:separator/>
      </w:r>
    </w:p>
  </w:footnote>
  <w:footnote w:type="continuationSeparator" w:id="0">
    <w:p w:rsidR="004E5C38" w:rsidRDefault="004E5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886" w:rsidRDefault="00EF5886">
    <w:pPr>
      <w:pStyle w:val="Header"/>
    </w:pPr>
  </w:p>
  <w:p w:rsidR="00EF5886" w:rsidRDefault="00EF5886">
    <w:pPr>
      <w:pStyle w:val="Header"/>
    </w:pPr>
    <w:r>
      <w:rPr>
        <w:noProof/>
        <w:lang w:val="en-US" w:eastAsia="en-US"/>
      </w:rPr>
      <w:drawing>
        <wp:anchor distT="0" distB="0" distL="114300" distR="114300" simplePos="0" relativeHeight="251661312" behindDoc="0" locked="0" layoutInCell="1" allowOverlap="1" wp14:anchorId="2D720EFB" wp14:editId="0BB57A85">
          <wp:simplePos x="0" y="0"/>
          <wp:positionH relativeFrom="column">
            <wp:posOffset>3333750</wp:posOffset>
          </wp:positionH>
          <wp:positionV relativeFrom="paragraph">
            <wp:posOffset>21903</wp:posOffset>
          </wp:positionV>
          <wp:extent cx="3221355" cy="495300"/>
          <wp:effectExtent l="0" t="0" r="0" b="0"/>
          <wp:wrapNone/>
          <wp:docPr id="14" name="Imagen 14" descr="Logo conjunto CDTI-ME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_1298_1479810548350" descr="Logo conjunto CDTI-MEIC"/>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221355" cy="4953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inline distT="0" distB="0" distL="0" distR="0" wp14:anchorId="09DA0E76" wp14:editId="0D696B4F">
          <wp:extent cx="1244010" cy="629812"/>
          <wp:effectExtent l="0" t="0" r="0" b="0"/>
          <wp:docPr id="12" name="Imagen 12" descr="http://www.diee.unica.it/mcs/mcs2010/Images/itid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ee.unica.it/mcs/mcs2010/Images/itida-logo.gi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52358" cy="63403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886" w:rsidRDefault="00EF5886">
    <w:pPr>
      <w:pStyle w:val="Header"/>
    </w:pPr>
    <w:r>
      <w:rPr>
        <w:noProof/>
        <w:lang w:val="en-US" w:eastAsia="en-US"/>
      </w:rPr>
      <w:drawing>
        <wp:anchor distT="0" distB="0" distL="114300" distR="114300" simplePos="0" relativeHeight="251659264" behindDoc="0" locked="0" layoutInCell="1" allowOverlap="1" wp14:anchorId="2C68E919" wp14:editId="4FC33F1F">
          <wp:simplePos x="0" y="0"/>
          <wp:positionH relativeFrom="column">
            <wp:posOffset>3296920</wp:posOffset>
          </wp:positionH>
          <wp:positionV relativeFrom="paragraph">
            <wp:posOffset>82237</wp:posOffset>
          </wp:positionV>
          <wp:extent cx="3221355" cy="495300"/>
          <wp:effectExtent l="0" t="0" r="0" b="0"/>
          <wp:wrapNone/>
          <wp:docPr id="13" name="Imagen 13" descr="Logo conjunto CDTI-ME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_1298_1479810548350" descr="Logo conjunto CDTI-MEIC"/>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221355" cy="4953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inline distT="0" distB="0" distL="0" distR="0" wp14:anchorId="10595657" wp14:editId="4E52056C">
          <wp:extent cx="1244010" cy="629812"/>
          <wp:effectExtent l="0" t="0" r="0" b="0"/>
          <wp:docPr id="11" name="Imagen 11" descr="http://www.diee.unica.it/mcs/mcs2010/Images/itid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ee.unica.it/mcs/mcs2010/Images/itida-logo.gif"/>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52358" cy="634038"/>
                  </a:xfrm>
                  <a:prstGeom prst="rect">
                    <a:avLst/>
                  </a:prstGeom>
                  <a:noFill/>
                  <a:ln>
                    <a:noFill/>
                  </a:ln>
                </pic:spPr>
              </pic:pic>
            </a:graphicData>
          </a:graphic>
        </wp:inline>
      </w:drawing>
    </w:r>
  </w:p>
  <w:p w:rsidR="00EF5886" w:rsidRPr="00EB51E7" w:rsidRDefault="00EF5886">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3BD0"/>
    <w:multiLevelType w:val="hybridMultilevel"/>
    <w:tmpl w:val="CAC0E694"/>
    <w:lvl w:ilvl="0" w:tplc="A948AF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4C6F"/>
    <w:multiLevelType w:val="hybridMultilevel"/>
    <w:tmpl w:val="EA5C4C24"/>
    <w:lvl w:ilvl="0" w:tplc="04090001">
      <w:start w:val="1"/>
      <w:numFmt w:val="bullet"/>
      <w:lvlText w:val=""/>
      <w:lvlJc w:val="left"/>
      <w:pPr>
        <w:ind w:left="720" w:hanging="360"/>
      </w:pPr>
      <w:rPr>
        <w:rFonts w:ascii="Symbol" w:hAnsi="Symbol" w:hint="default"/>
      </w:rPr>
    </w:lvl>
    <w:lvl w:ilvl="1" w:tplc="04090003">
      <w:start w:val="1"/>
      <w:numFmt w:val="bullet"/>
      <w:pStyle w:val="Heading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E9937B7"/>
    <w:multiLevelType w:val="hybridMultilevel"/>
    <w:tmpl w:val="3BEAFA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34399"/>
    <w:multiLevelType w:val="hybridMultilevel"/>
    <w:tmpl w:val="1ED67AFE"/>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81C83"/>
    <w:multiLevelType w:val="hybridMultilevel"/>
    <w:tmpl w:val="F7BED75E"/>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5" w15:restartNumberingAfterBreak="0">
    <w:nsid w:val="211969BC"/>
    <w:multiLevelType w:val="hybridMultilevel"/>
    <w:tmpl w:val="CF2C3F54"/>
    <w:lvl w:ilvl="0" w:tplc="E916B25A">
      <w:start w:val="1"/>
      <w:numFmt w:val="bullet"/>
      <w:lvlText w:val=""/>
      <w:lvlJc w:val="left"/>
      <w:pPr>
        <w:ind w:left="1080" w:hanging="360"/>
      </w:pPr>
      <w:rPr>
        <w:rFonts w:ascii="Symbol" w:hAnsi="Symbol" w:hint="default"/>
        <w:sz w:val="24"/>
        <w:szCs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4091DB9"/>
    <w:multiLevelType w:val="hybridMultilevel"/>
    <w:tmpl w:val="F514B8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B3AAE"/>
    <w:multiLevelType w:val="hybridMultilevel"/>
    <w:tmpl w:val="ADFAC12C"/>
    <w:lvl w:ilvl="0" w:tplc="4FE8CBC8">
      <w:start w:val="1"/>
      <w:numFmt w:val="decimal"/>
      <w:lvlText w:val="%1-"/>
      <w:lvlJc w:val="left"/>
      <w:pPr>
        <w:ind w:left="820" w:hanging="360"/>
      </w:pPr>
      <w:rPr>
        <w:rFonts w:ascii="Calibri" w:eastAsia="Calibri" w:hAnsi="Calibri" w:cs="Calibri" w:hint="default"/>
        <w:w w:val="100"/>
        <w:sz w:val="22"/>
        <w:szCs w:val="22"/>
      </w:rPr>
    </w:lvl>
    <w:lvl w:ilvl="1" w:tplc="674E8D56">
      <w:numFmt w:val="bullet"/>
      <w:lvlText w:val="•"/>
      <w:lvlJc w:val="left"/>
      <w:pPr>
        <w:ind w:left="1688" w:hanging="360"/>
      </w:pPr>
      <w:rPr>
        <w:rFonts w:hint="default"/>
      </w:rPr>
    </w:lvl>
    <w:lvl w:ilvl="2" w:tplc="80C6A42E">
      <w:numFmt w:val="bullet"/>
      <w:lvlText w:val="•"/>
      <w:lvlJc w:val="left"/>
      <w:pPr>
        <w:ind w:left="2556" w:hanging="360"/>
      </w:pPr>
      <w:rPr>
        <w:rFonts w:hint="default"/>
      </w:rPr>
    </w:lvl>
    <w:lvl w:ilvl="3" w:tplc="E1680D02">
      <w:numFmt w:val="bullet"/>
      <w:lvlText w:val="•"/>
      <w:lvlJc w:val="left"/>
      <w:pPr>
        <w:ind w:left="3424" w:hanging="360"/>
      </w:pPr>
      <w:rPr>
        <w:rFonts w:hint="default"/>
      </w:rPr>
    </w:lvl>
    <w:lvl w:ilvl="4" w:tplc="863C2772">
      <w:numFmt w:val="bullet"/>
      <w:lvlText w:val="•"/>
      <w:lvlJc w:val="left"/>
      <w:pPr>
        <w:ind w:left="4292" w:hanging="360"/>
      </w:pPr>
      <w:rPr>
        <w:rFonts w:hint="default"/>
      </w:rPr>
    </w:lvl>
    <w:lvl w:ilvl="5" w:tplc="837A4636">
      <w:numFmt w:val="bullet"/>
      <w:lvlText w:val="•"/>
      <w:lvlJc w:val="left"/>
      <w:pPr>
        <w:ind w:left="5160" w:hanging="360"/>
      </w:pPr>
      <w:rPr>
        <w:rFonts w:hint="default"/>
      </w:rPr>
    </w:lvl>
    <w:lvl w:ilvl="6" w:tplc="D5BAC824">
      <w:numFmt w:val="bullet"/>
      <w:lvlText w:val="•"/>
      <w:lvlJc w:val="left"/>
      <w:pPr>
        <w:ind w:left="6028" w:hanging="360"/>
      </w:pPr>
      <w:rPr>
        <w:rFonts w:hint="default"/>
      </w:rPr>
    </w:lvl>
    <w:lvl w:ilvl="7" w:tplc="8B6C2C00">
      <w:numFmt w:val="bullet"/>
      <w:lvlText w:val="•"/>
      <w:lvlJc w:val="left"/>
      <w:pPr>
        <w:ind w:left="6896" w:hanging="360"/>
      </w:pPr>
      <w:rPr>
        <w:rFonts w:hint="default"/>
      </w:rPr>
    </w:lvl>
    <w:lvl w:ilvl="8" w:tplc="4322E2CA">
      <w:numFmt w:val="bullet"/>
      <w:lvlText w:val="•"/>
      <w:lvlJc w:val="left"/>
      <w:pPr>
        <w:ind w:left="7764" w:hanging="360"/>
      </w:pPr>
      <w:rPr>
        <w:rFonts w:hint="default"/>
      </w:rPr>
    </w:lvl>
  </w:abstractNum>
  <w:abstractNum w:abstractNumId="8" w15:restartNumberingAfterBreak="0">
    <w:nsid w:val="3162480F"/>
    <w:multiLevelType w:val="hybridMultilevel"/>
    <w:tmpl w:val="B2B8E688"/>
    <w:lvl w:ilvl="0" w:tplc="C63EF07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70133"/>
    <w:multiLevelType w:val="hybridMultilevel"/>
    <w:tmpl w:val="74788C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D633C"/>
    <w:multiLevelType w:val="hybridMultilevel"/>
    <w:tmpl w:val="94D88E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E4FF6"/>
    <w:multiLevelType w:val="hybridMultilevel"/>
    <w:tmpl w:val="00AADCBA"/>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C28D1"/>
    <w:multiLevelType w:val="hybridMultilevel"/>
    <w:tmpl w:val="34ECC16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E1BDB"/>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85D52"/>
    <w:multiLevelType w:val="hybridMultilevel"/>
    <w:tmpl w:val="A306A6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6627C"/>
    <w:multiLevelType w:val="hybridMultilevel"/>
    <w:tmpl w:val="650869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74CB4F0E"/>
    <w:multiLevelType w:val="hybridMultilevel"/>
    <w:tmpl w:val="12F247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0475B8"/>
    <w:multiLevelType w:val="hybridMultilevel"/>
    <w:tmpl w:val="A52E647C"/>
    <w:lvl w:ilvl="0" w:tplc="4372025E">
      <w:numFmt w:val="bullet"/>
      <w:lvlText w:val=""/>
      <w:lvlJc w:val="left"/>
      <w:pPr>
        <w:ind w:left="820" w:hanging="360"/>
      </w:pPr>
      <w:rPr>
        <w:rFonts w:hint="default"/>
        <w:w w:val="100"/>
      </w:rPr>
    </w:lvl>
    <w:lvl w:ilvl="1" w:tplc="34D8A4EC">
      <w:numFmt w:val="bullet"/>
      <w:lvlText w:val="•"/>
      <w:lvlJc w:val="left"/>
      <w:pPr>
        <w:ind w:left="1692" w:hanging="360"/>
      </w:pPr>
      <w:rPr>
        <w:rFonts w:hint="default"/>
      </w:rPr>
    </w:lvl>
    <w:lvl w:ilvl="2" w:tplc="5A0285A8">
      <w:numFmt w:val="bullet"/>
      <w:lvlText w:val="•"/>
      <w:lvlJc w:val="left"/>
      <w:pPr>
        <w:ind w:left="2564" w:hanging="360"/>
      </w:pPr>
      <w:rPr>
        <w:rFonts w:hint="default"/>
      </w:rPr>
    </w:lvl>
    <w:lvl w:ilvl="3" w:tplc="1EC49D2C">
      <w:numFmt w:val="bullet"/>
      <w:lvlText w:val="•"/>
      <w:lvlJc w:val="left"/>
      <w:pPr>
        <w:ind w:left="3436" w:hanging="360"/>
      </w:pPr>
      <w:rPr>
        <w:rFonts w:hint="default"/>
      </w:rPr>
    </w:lvl>
    <w:lvl w:ilvl="4" w:tplc="3648BD74">
      <w:numFmt w:val="bullet"/>
      <w:lvlText w:val="•"/>
      <w:lvlJc w:val="left"/>
      <w:pPr>
        <w:ind w:left="4308" w:hanging="360"/>
      </w:pPr>
      <w:rPr>
        <w:rFonts w:hint="default"/>
      </w:rPr>
    </w:lvl>
    <w:lvl w:ilvl="5" w:tplc="86E8F6BC">
      <w:numFmt w:val="bullet"/>
      <w:lvlText w:val="•"/>
      <w:lvlJc w:val="left"/>
      <w:pPr>
        <w:ind w:left="5180" w:hanging="360"/>
      </w:pPr>
      <w:rPr>
        <w:rFonts w:hint="default"/>
      </w:rPr>
    </w:lvl>
    <w:lvl w:ilvl="6" w:tplc="18A0FB1A">
      <w:numFmt w:val="bullet"/>
      <w:lvlText w:val="•"/>
      <w:lvlJc w:val="left"/>
      <w:pPr>
        <w:ind w:left="6052" w:hanging="360"/>
      </w:pPr>
      <w:rPr>
        <w:rFonts w:hint="default"/>
      </w:rPr>
    </w:lvl>
    <w:lvl w:ilvl="7" w:tplc="AC3AE292">
      <w:numFmt w:val="bullet"/>
      <w:lvlText w:val="•"/>
      <w:lvlJc w:val="left"/>
      <w:pPr>
        <w:ind w:left="6924" w:hanging="360"/>
      </w:pPr>
      <w:rPr>
        <w:rFonts w:hint="default"/>
      </w:rPr>
    </w:lvl>
    <w:lvl w:ilvl="8" w:tplc="A4667052">
      <w:numFmt w:val="bullet"/>
      <w:lvlText w:val="•"/>
      <w:lvlJc w:val="left"/>
      <w:pPr>
        <w:ind w:left="7796" w:hanging="360"/>
      </w:pPr>
      <w:rPr>
        <w:rFonts w:hint="default"/>
      </w:rPr>
    </w:lvl>
  </w:abstractNum>
  <w:abstractNum w:abstractNumId="18" w15:restartNumberingAfterBreak="0">
    <w:nsid w:val="7CC449BC"/>
    <w:multiLevelType w:val="hybridMultilevel"/>
    <w:tmpl w:val="F2C0449C"/>
    <w:lvl w:ilvl="0" w:tplc="AE44EB7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5"/>
  </w:num>
  <w:num w:numId="4">
    <w:abstractNumId w:val="13"/>
  </w:num>
  <w:num w:numId="5">
    <w:abstractNumId w:val="16"/>
  </w:num>
  <w:num w:numId="6">
    <w:abstractNumId w:val="10"/>
  </w:num>
  <w:num w:numId="7">
    <w:abstractNumId w:val="2"/>
  </w:num>
  <w:num w:numId="8">
    <w:abstractNumId w:val="6"/>
  </w:num>
  <w:num w:numId="9">
    <w:abstractNumId w:val="14"/>
  </w:num>
  <w:num w:numId="10">
    <w:abstractNumId w:val="12"/>
  </w:num>
  <w:num w:numId="11">
    <w:abstractNumId w:val="9"/>
  </w:num>
  <w:num w:numId="12">
    <w:abstractNumId w:val="0"/>
  </w:num>
  <w:num w:numId="13">
    <w:abstractNumId w:val="8"/>
  </w:num>
  <w:num w:numId="14">
    <w:abstractNumId w:val="18"/>
  </w:num>
  <w:num w:numId="15">
    <w:abstractNumId w:val="17"/>
  </w:num>
  <w:num w:numId="16">
    <w:abstractNumId w:val="4"/>
  </w:num>
  <w:num w:numId="17">
    <w:abstractNumId w:val="7"/>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86"/>
    <w:rsid w:val="00006648"/>
    <w:rsid w:val="00010D87"/>
    <w:rsid w:val="00016361"/>
    <w:rsid w:val="00020065"/>
    <w:rsid w:val="00042BF2"/>
    <w:rsid w:val="0004529C"/>
    <w:rsid w:val="000558FE"/>
    <w:rsid w:val="00075940"/>
    <w:rsid w:val="000A4F6D"/>
    <w:rsid w:val="000D2906"/>
    <w:rsid w:val="000D3501"/>
    <w:rsid w:val="000D3F90"/>
    <w:rsid w:val="000E0A20"/>
    <w:rsid w:val="000E63E7"/>
    <w:rsid w:val="000F0345"/>
    <w:rsid w:val="000F44C4"/>
    <w:rsid w:val="0011423A"/>
    <w:rsid w:val="00133898"/>
    <w:rsid w:val="00153AC3"/>
    <w:rsid w:val="00165482"/>
    <w:rsid w:val="001A7BD5"/>
    <w:rsid w:val="001B0694"/>
    <w:rsid w:val="001B0B00"/>
    <w:rsid w:val="001B21FF"/>
    <w:rsid w:val="001B32D3"/>
    <w:rsid w:val="001B7725"/>
    <w:rsid w:val="001C7179"/>
    <w:rsid w:val="001E05D7"/>
    <w:rsid w:val="001E63A4"/>
    <w:rsid w:val="001E7240"/>
    <w:rsid w:val="001E7BE3"/>
    <w:rsid w:val="001F14B3"/>
    <w:rsid w:val="00205BAA"/>
    <w:rsid w:val="002275C1"/>
    <w:rsid w:val="00232C57"/>
    <w:rsid w:val="00245ABA"/>
    <w:rsid w:val="0025004C"/>
    <w:rsid w:val="00253E19"/>
    <w:rsid w:val="002576D9"/>
    <w:rsid w:val="002710FC"/>
    <w:rsid w:val="00272E26"/>
    <w:rsid w:val="00287817"/>
    <w:rsid w:val="00290CD9"/>
    <w:rsid w:val="0029459F"/>
    <w:rsid w:val="00295BCE"/>
    <w:rsid w:val="002A7EE6"/>
    <w:rsid w:val="002B0694"/>
    <w:rsid w:val="002B1900"/>
    <w:rsid w:val="002B21E4"/>
    <w:rsid w:val="002E17FA"/>
    <w:rsid w:val="002F5D3F"/>
    <w:rsid w:val="00314134"/>
    <w:rsid w:val="003166C8"/>
    <w:rsid w:val="00316C96"/>
    <w:rsid w:val="00334E50"/>
    <w:rsid w:val="00356BBC"/>
    <w:rsid w:val="00356CFD"/>
    <w:rsid w:val="00371964"/>
    <w:rsid w:val="0037556A"/>
    <w:rsid w:val="003773F4"/>
    <w:rsid w:val="00386547"/>
    <w:rsid w:val="003969CF"/>
    <w:rsid w:val="003A4ED4"/>
    <w:rsid w:val="003B2B72"/>
    <w:rsid w:val="003B4669"/>
    <w:rsid w:val="003C19D7"/>
    <w:rsid w:val="003D0D46"/>
    <w:rsid w:val="003E353A"/>
    <w:rsid w:val="003F437E"/>
    <w:rsid w:val="004145C5"/>
    <w:rsid w:val="00414655"/>
    <w:rsid w:val="00415F30"/>
    <w:rsid w:val="00416A57"/>
    <w:rsid w:val="00426425"/>
    <w:rsid w:val="004273AE"/>
    <w:rsid w:val="0043171A"/>
    <w:rsid w:val="0045173D"/>
    <w:rsid w:val="004834D8"/>
    <w:rsid w:val="00487E7D"/>
    <w:rsid w:val="00491539"/>
    <w:rsid w:val="004B3B51"/>
    <w:rsid w:val="004B4C94"/>
    <w:rsid w:val="004D5B35"/>
    <w:rsid w:val="004E5C38"/>
    <w:rsid w:val="00507DFA"/>
    <w:rsid w:val="00522826"/>
    <w:rsid w:val="00524CE6"/>
    <w:rsid w:val="00526529"/>
    <w:rsid w:val="00527088"/>
    <w:rsid w:val="00527DFB"/>
    <w:rsid w:val="005400C7"/>
    <w:rsid w:val="00552486"/>
    <w:rsid w:val="00554FD2"/>
    <w:rsid w:val="005613F5"/>
    <w:rsid w:val="00563146"/>
    <w:rsid w:val="00597D1B"/>
    <w:rsid w:val="005B32BF"/>
    <w:rsid w:val="005D1CA5"/>
    <w:rsid w:val="005D39D8"/>
    <w:rsid w:val="005D5362"/>
    <w:rsid w:val="005D5534"/>
    <w:rsid w:val="00610084"/>
    <w:rsid w:val="00616204"/>
    <w:rsid w:val="00626F8C"/>
    <w:rsid w:val="0063327D"/>
    <w:rsid w:val="00636801"/>
    <w:rsid w:val="006455E7"/>
    <w:rsid w:val="00660532"/>
    <w:rsid w:val="00683D26"/>
    <w:rsid w:val="006A605B"/>
    <w:rsid w:val="00730307"/>
    <w:rsid w:val="00730A97"/>
    <w:rsid w:val="007451D4"/>
    <w:rsid w:val="00765BA1"/>
    <w:rsid w:val="00777CED"/>
    <w:rsid w:val="007C6A27"/>
    <w:rsid w:val="007D7473"/>
    <w:rsid w:val="00834F10"/>
    <w:rsid w:val="0083795F"/>
    <w:rsid w:val="00855717"/>
    <w:rsid w:val="00870AB9"/>
    <w:rsid w:val="00885208"/>
    <w:rsid w:val="00894AC5"/>
    <w:rsid w:val="00897B5E"/>
    <w:rsid w:val="008A0080"/>
    <w:rsid w:val="008A2426"/>
    <w:rsid w:val="008A2F3C"/>
    <w:rsid w:val="008A6C32"/>
    <w:rsid w:val="008B0B29"/>
    <w:rsid w:val="008B19B6"/>
    <w:rsid w:val="008C0ED0"/>
    <w:rsid w:val="008C6EC2"/>
    <w:rsid w:val="008C7D8E"/>
    <w:rsid w:val="008F1062"/>
    <w:rsid w:val="00905C65"/>
    <w:rsid w:val="00937F91"/>
    <w:rsid w:val="00943C48"/>
    <w:rsid w:val="009549E7"/>
    <w:rsid w:val="00961970"/>
    <w:rsid w:val="009659D4"/>
    <w:rsid w:val="00967EC0"/>
    <w:rsid w:val="00973583"/>
    <w:rsid w:val="0097503A"/>
    <w:rsid w:val="00987B62"/>
    <w:rsid w:val="00992EF7"/>
    <w:rsid w:val="009A1F67"/>
    <w:rsid w:val="009A699E"/>
    <w:rsid w:val="009B2FAA"/>
    <w:rsid w:val="009C63DE"/>
    <w:rsid w:val="009D007D"/>
    <w:rsid w:val="009D28A6"/>
    <w:rsid w:val="009D3915"/>
    <w:rsid w:val="009D5C8D"/>
    <w:rsid w:val="009F69B0"/>
    <w:rsid w:val="00A2157C"/>
    <w:rsid w:val="00A35C9A"/>
    <w:rsid w:val="00A368AD"/>
    <w:rsid w:val="00A53BF5"/>
    <w:rsid w:val="00A56D88"/>
    <w:rsid w:val="00AE0216"/>
    <w:rsid w:val="00AE473F"/>
    <w:rsid w:val="00AE7BF3"/>
    <w:rsid w:val="00AF0D60"/>
    <w:rsid w:val="00AF21C9"/>
    <w:rsid w:val="00AF74FD"/>
    <w:rsid w:val="00B14531"/>
    <w:rsid w:val="00B2760D"/>
    <w:rsid w:val="00B44A9F"/>
    <w:rsid w:val="00B45B07"/>
    <w:rsid w:val="00B5063C"/>
    <w:rsid w:val="00B65335"/>
    <w:rsid w:val="00B676AD"/>
    <w:rsid w:val="00B712B2"/>
    <w:rsid w:val="00B93EC7"/>
    <w:rsid w:val="00BA3E28"/>
    <w:rsid w:val="00BB59B7"/>
    <w:rsid w:val="00BC0F7B"/>
    <w:rsid w:val="00BE551E"/>
    <w:rsid w:val="00BE743C"/>
    <w:rsid w:val="00BF20CF"/>
    <w:rsid w:val="00BF5291"/>
    <w:rsid w:val="00C0618F"/>
    <w:rsid w:val="00C1148B"/>
    <w:rsid w:val="00C1646A"/>
    <w:rsid w:val="00C17352"/>
    <w:rsid w:val="00C31BB2"/>
    <w:rsid w:val="00C36180"/>
    <w:rsid w:val="00C421FF"/>
    <w:rsid w:val="00C52295"/>
    <w:rsid w:val="00C865BE"/>
    <w:rsid w:val="00C86E39"/>
    <w:rsid w:val="00CD453C"/>
    <w:rsid w:val="00CD510E"/>
    <w:rsid w:val="00CD6DEE"/>
    <w:rsid w:val="00CE4B5C"/>
    <w:rsid w:val="00CF3420"/>
    <w:rsid w:val="00CF4B93"/>
    <w:rsid w:val="00D11E96"/>
    <w:rsid w:val="00D17E04"/>
    <w:rsid w:val="00D2534A"/>
    <w:rsid w:val="00D30685"/>
    <w:rsid w:val="00D50E30"/>
    <w:rsid w:val="00D615DA"/>
    <w:rsid w:val="00DA5B2A"/>
    <w:rsid w:val="00DB0E57"/>
    <w:rsid w:val="00DB18FD"/>
    <w:rsid w:val="00DD1FE6"/>
    <w:rsid w:val="00DF397E"/>
    <w:rsid w:val="00DF4F26"/>
    <w:rsid w:val="00E07556"/>
    <w:rsid w:val="00E22AF7"/>
    <w:rsid w:val="00E333B0"/>
    <w:rsid w:val="00E35330"/>
    <w:rsid w:val="00E4326C"/>
    <w:rsid w:val="00E6144F"/>
    <w:rsid w:val="00E62B4E"/>
    <w:rsid w:val="00E65FDF"/>
    <w:rsid w:val="00E74356"/>
    <w:rsid w:val="00E773D8"/>
    <w:rsid w:val="00E77EC4"/>
    <w:rsid w:val="00E82A12"/>
    <w:rsid w:val="00E83764"/>
    <w:rsid w:val="00EB244D"/>
    <w:rsid w:val="00EB51E7"/>
    <w:rsid w:val="00EC04D8"/>
    <w:rsid w:val="00EC184C"/>
    <w:rsid w:val="00ED3703"/>
    <w:rsid w:val="00EE092B"/>
    <w:rsid w:val="00EE1927"/>
    <w:rsid w:val="00EE7452"/>
    <w:rsid w:val="00EF5886"/>
    <w:rsid w:val="00EF7359"/>
    <w:rsid w:val="00F23AE3"/>
    <w:rsid w:val="00F41C42"/>
    <w:rsid w:val="00F5166A"/>
    <w:rsid w:val="00F52339"/>
    <w:rsid w:val="00F749BC"/>
    <w:rsid w:val="00F82820"/>
    <w:rsid w:val="00F965A1"/>
    <w:rsid w:val="00FA24D3"/>
    <w:rsid w:val="00FB3563"/>
    <w:rsid w:val="00FD7826"/>
    <w:rsid w:val="00FE4424"/>
    <w:rsid w:val="00FE7EDD"/>
    <w:rsid w:val="00FF15A6"/>
    <w:rsid w:val="00FF3A9A"/>
    <w:rsid w:val="00FF7707"/>
    <w:rsid w:val="00FF7B2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AA5A19"/>
  <w15:docId w15:val="{9399CE91-667A-4D55-8172-766723A5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s-ES_tradnl" w:eastAsia="es-ES"/>
    </w:rPr>
  </w:style>
  <w:style w:type="paragraph" w:styleId="Heading2">
    <w:name w:val="heading 2"/>
    <w:basedOn w:val="Normal"/>
    <w:link w:val="Heading2Char"/>
    <w:uiPriority w:val="9"/>
    <w:unhideWhenUsed/>
    <w:qFormat/>
    <w:rsid w:val="001B32D3"/>
    <w:pPr>
      <w:keepNext/>
      <w:numPr>
        <w:ilvl w:val="1"/>
        <w:numId w:val="2"/>
      </w:numPr>
      <w:spacing w:before="200" w:line="276" w:lineRule="auto"/>
      <w:jc w:val="both"/>
      <w:outlineLvl w:val="1"/>
    </w:pPr>
    <w:rPr>
      <w:rFonts w:ascii="Cambria" w:eastAsiaTheme="minorHAnsi" w:hAnsi="Cambria"/>
      <w:b/>
      <w:bCs/>
      <w:color w:val="4F81BD"/>
      <w:sz w:val="26"/>
      <w:szCs w:val="26"/>
      <w:lang w:val="es-ES"/>
    </w:rPr>
  </w:style>
  <w:style w:type="paragraph" w:styleId="Heading3">
    <w:name w:val="heading 3"/>
    <w:basedOn w:val="Normal"/>
    <w:next w:val="Normal"/>
    <w:link w:val="Heading3Char"/>
    <w:semiHidden/>
    <w:unhideWhenUsed/>
    <w:qFormat/>
    <w:rsid w:val="002F5D3F"/>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semiHidden/>
    <w:unhideWhenUsed/>
    <w:qFormat/>
    <w:rsid w:val="002576D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252"/>
        <w:tab w:val="right" w:pos="8504"/>
      </w:tabs>
    </w:pPr>
  </w:style>
  <w:style w:type="paragraph" w:styleId="Footer">
    <w:name w:val="footer"/>
    <w:basedOn w:val="Normal"/>
    <w:pPr>
      <w:tabs>
        <w:tab w:val="center" w:pos="4252"/>
        <w:tab w:val="right" w:pos="8504"/>
      </w:tabs>
    </w:pPr>
  </w:style>
  <w:style w:type="paragraph" w:styleId="BodyText">
    <w:name w:val="Body Text"/>
    <w:basedOn w:val="Normal"/>
    <w:rsid w:val="00AE0216"/>
    <w:pPr>
      <w:pBdr>
        <w:bottom w:val="single" w:sz="4" w:space="1" w:color="auto"/>
      </w:pBdr>
      <w:jc w:val="both"/>
    </w:pPr>
    <w:rPr>
      <w:rFonts w:eastAsia="SimSun"/>
      <w:bCs/>
      <w:color w:val="333333"/>
      <w:sz w:val="28"/>
      <w:szCs w:val="28"/>
      <w:lang w:val="en-US" w:eastAsia="zh-CN"/>
    </w:rPr>
  </w:style>
  <w:style w:type="character" w:styleId="PageNumber">
    <w:name w:val="page number"/>
    <w:basedOn w:val="DefaultParagraphFont"/>
  </w:style>
  <w:style w:type="table" w:styleId="TableGrid">
    <w:name w:val="Table Grid"/>
    <w:basedOn w:val="TableNormal"/>
    <w:rsid w:val="00414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D5362"/>
    <w:rPr>
      <w:rFonts w:ascii="Tahoma" w:hAnsi="Tahoma"/>
      <w:sz w:val="16"/>
      <w:szCs w:val="16"/>
    </w:rPr>
  </w:style>
  <w:style w:type="character" w:customStyle="1" w:styleId="BalloonTextChar">
    <w:name w:val="Balloon Text Char"/>
    <w:link w:val="BalloonText"/>
    <w:rsid w:val="005D5362"/>
    <w:rPr>
      <w:rFonts w:ascii="Tahoma" w:hAnsi="Tahoma" w:cs="Tahoma"/>
      <w:sz w:val="16"/>
      <w:szCs w:val="16"/>
      <w:lang w:val="es-ES_tradnl" w:eastAsia="es-ES"/>
    </w:rPr>
  </w:style>
  <w:style w:type="paragraph" w:customStyle="1" w:styleId="xmsonormal">
    <w:name w:val="x_msonormal"/>
    <w:basedOn w:val="Normal"/>
    <w:rsid w:val="00E77EC4"/>
    <w:pPr>
      <w:spacing w:before="100" w:beforeAutospacing="1" w:after="100" w:afterAutospacing="1"/>
    </w:pPr>
    <w:rPr>
      <w:szCs w:val="24"/>
      <w:lang w:val="es-ES"/>
    </w:rPr>
  </w:style>
  <w:style w:type="character" w:styleId="Hyperlink">
    <w:name w:val="Hyperlink"/>
    <w:basedOn w:val="DefaultParagraphFont"/>
    <w:uiPriority w:val="99"/>
    <w:unhideWhenUsed/>
    <w:rsid w:val="00E77EC4"/>
    <w:rPr>
      <w:color w:val="0000FF"/>
      <w:u w:val="single"/>
    </w:rPr>
  </w:style>
  <w:style w:type="paragraph" w:customStyle="1" w:styleId="BodyText1">
    <w:name w:val="Body Text1"/>
    <w:rsid w:val="00992EF7"/>
    <w:pPr>
      <w:spacing w:line="260" w:lineRule="atLeast"/>
      <w:ind w:firstLine="480"/>
    </w:pPr>
    <w:rPr>
      <w:rFonts w:ascii="Garamond" w:hAnsi="Garamond"/>
      <w:snapToGrid w:val="0"/>
      <w:color w:val="000000"/>
      <w:sz w:val="22"/>
      <w:lang w:val="en-US" w:eastAsia="en-US"/>
    </w:rPr>
  </w:style>
  <w:style w:type="character" w:customStyle="1" w:styleId="HeaderChar">
    <w:name w:val="Header Char"/>
    <w:basedOn w:val="DefaultParagraphFont"/>
    <w:link w:val="Header"/>
    <w:uiPriority w:val="99"/>
    <w:rsid w:val="00626F8C"/>
    <w:rPr>
      <w:sz w:val="24"/>
      <w:lang w:val="es-ES_tradnl" w:eastAsia="es-ES"/>
    </w:rPr>
  </w:style>
  <w:style w:type="paragraph" w:styleId="ListParagraph">
    <w:name w:val="List Paragraph"/>
    <w:basedOn w:val="Normal"/>
    <w:uiPriority w:val="34"/>
    <w:qFormat/>
    <w:rsid w:val="00C865BE"/>
    <w:pPr>
      <w:ind w:left="720"/>
    </w:pPr>
    <w:rPr>
      <w:rFonts w:eastAsiaTheme="minorHAnsi"/>
      <w:szCs w:val="24"/>
      <w:lang w:val="en-US" w:eastAsia="en-US"/>
    </w:rPr>
  </w:style>
  <w:style w:type="character" w:customStyle="1" w:styleId="Heading2Char">
    <w:name w:val="Heading 2 Char"/>
    <w:basedOn w:val="DefaultParagraphFont"/>
    <w:link w:val="Heading2"/>
    <w:uiPriority w:val="9"/>
    <w:rsid w:val="001B32D3"/>
    <w:rPr>
      <w:rFonts w:ascii="Cambria" w:eastAsiaTheme="minorHAnsi" w:hAnsi="Cambria"/>
      <w:b/>
      <w:bCs/>
      <w:color w:val="4F81BD"/>
      <w:sz w:val="26"/>
      <w:szCs w:val="26"/>
      <w:lang w:val="es-ES" w:eastAsia="es-ES"/>
    </w:rPr>
  </w:style>
  <w:style w:type="character" w:customStyle="1" w:styleId="Heading3Char">
    <w:name w:val="Heading 3 Char"/>
    <w:basedOn w:val="DefaultParagraphFont"/>
    <w:link w:val="Heading3"/>
    <w:semiHidden/>
    <w:rsid w:val="002F5D3F"/>
    <w:rPr>
      <w:rFonts w:asciiTheme="majorHAnsi" w:eastAsiaTheme="majorEastAsia" w:hAnsiTheme="majorHAnsi" w:cstheme="majorBidi"/>
      <w:color w:val="243F60" w:themeColor="accent1" w:themeShade="7F"/>
      <w:sz w:val="24"/>
      <w:szCs w:val="24"/>
      <w:lang w:val="es-ES_tradnl" w:eastAsia="es-ES"/>
    </w:rPr>
  </w:style>
  <w:style w:type="paragraph" w:styleId="NormalWeb">
    <w:name w:val="Normal (Web)"/>
    <w:basedOn w:val="Normal"/>
    <w:uiPriority w:val="99"/>
    <w:unhideWhenUsed/>
    <w:rsid w:val="007451D4"/>
    <w:pPr>
      <w:spacing w:before="100" w:beforeAutospacing="1" w:after="100" w:afterAutospacing="1"/>
    </w:pPr>
    <w:rPr>
      <w:szCs w:val="24"/>
      <w:lang w:val="en-US" w:eastAsia="en-US"/>
    </w:rPr>
  </w:style>
  <w:style w:type="character" w:customStyle="1" w:styleId="1">
    <w:name w:val="إشارة لم يتم حلها1"/>
    <w:basedOn w:val="DefaultParagraphFont"/>
    <w:uiPriority w:val="99"/>
    <w:semiHidden/>
    <w:unhideWhenUsed/>
    <w:rsid w:val="00CE4B5C"/>
    <w:rPr>
      <w:color w:val="808080"/>
      <w:shd w:val="clear" w:color="auto" w:fill="E6E6E6"/>
    </w:rPr>
  </w:style>
  <w:style w:type="character" w:customStyle="1" w:styleId="Heading4Char">
    <w:name w:val="Heading 4 Char"/>
    <w:basedOn w:val="DefaultParagraphFont"/>
    <w:link w:val="Heading4"/>
    <w:semiHidden/>
    <w:rsid w:val="002576D9"/>
    <w:rPr>
      <w:rFonts w:asciiTheme="majorHAnsi" w:eastAsiaTheme="majorEastAsia" w:hAnsiTheme="majorHAnsi" w:cstheme="majorBidi"/>
      <w:i/>
      <w:iCs/>
      <w:color w:val="365F91" w:themeColor="accent1" w:themeShade="BF"/>
      <w:sz w:val="24"/>
      <w:lang w:val="es-ES_tradnl" w:eastAsia="es-ES"/>
    </w:rPr>
  </w:style>
  <w:style w:type="character" w:styleId="FollowedHyperlink">
    <w:name w:val="FollowedHyperlink"/>
    <w:basedOn w:val="DefaultParagraphFont"/>
    <w:semiHidden/>
    <w:unhideWhenUsed/>
    <w:rsid w:val="00D615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58002">
      <w:bodyDiv w:val="1"/>
      <w:marLeft w:val="0"/>
      <w:marRight w:val="0"/>
      <w:marTop w:val="0"/>
      <w:marBottom w:val="0"/>
      <w:divBdr>
        <w:top w:val="none" w:sz="0" w:space="0" w:color="auto"/>
        <w:left w:val="none" w:sz="0" w:space="0" w:color="auto"/>
        <w:bottom w:val="none" w:sz="0" w:space="0" w:color="auto"/>
        <w:right w:val="none" w:sz="0" w:space="0" w:color="auto"/>
      </w:divBdr>
    </w:div>
    <w:div w:id="252787337">
      <w:bodyDiv w:val="1"/>
      <w:marLeft w:val="0"/>
      <w:marRight w:val="0"/>
      <w:marTop w:val="0"/>
      <w:marBottom w:val="0"/>
      <w:divBdr>
        <w:top w:val="none" w:sz="0" w:space="0" w:color="auto"/>
        <w:left w:val="none" w:sz="0" w:space="0" w:color="auto"/>
        <w:bottom w:val="none" w:sz="0" w:space="0" w:color="auto"/>
        <w:right w:val="none" w:sz="0" w:space="0" w:color="auto"/>
      </w:divBdr>
    </w:div>
    <w:div w:id="286352060">
      <w:bodyDiv w:val="1"/>
      <w:marLeft w:val="0"/>
      <w:marRight w:val="0"/>
      <w:marTop w:val="0"/>
      <w:marBottom w:val="0"/>
      <w:divBdr>
        <w:top w:val="none" w:sz="0" w:space="0" w:color="auto"/>
        <w:left w:val="none" w:sz="0" w:space="0" w:color="auto"/>
        <w:bottom w:val="none" w:sz="0" w:space="0" w:color="auto"/>
        <w:right w:val="none" w:sz="0" w:space="0" w:color="auto"/>
      </w:divBdr>
      <w:divsChild>
        <w:div w:id="513419899">
          <w:marLeft w:val="0"/>
          <w:marRight w:val="0"/>
          <w:marTop w:val="0"/>
          <w:marBottom w:val="0"/>
          <w:divBdr>
            <w:top w:val="none" w:sz="0" w:space="0" w:color="auto"/>
            <w:left w:val="none" w:sz="0" w:space="0" w:color="auto"/>
            <w:bottom w:val="none" w:sz="0" w:space="0" w:color="auto"/>
            <w:right w:val="none" w:sz="0" w:space="0" w:color="auto"/>
          </w:divBdr>
        </w:div>
        <w:div w:id="1248927006">
          <w:marLeft w:val="0"/>
          <w:marRight w:val="0"/>
          <w:marTop w:val="0"/>
          <w:marBottom w:val="0"/>
          <w:divBdr>
            <w:top w:val="none" w:sz="0" w:space="0" w:color="auto"/>
            <w:left w:val="none" w:sz="0" w:space="0" w:color="auto"/>
            <w:bottom w:val="none" w:sz="0" w:space="0" w:color="auto"/>
            <w:right w:val="none" w:sz="0" w:space="0" w:color="auto"/>
          </w:divBdr>
          <w:divsChild>
            <w:div w:id="10977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7647">
      <w:bodyDiv w:val="1"/>
      <w:marLeft w:val="0"/>
      <w:marRight w:val="0"/>
      <w:marTop w:val="0"/>
      <w:marBottom w:val="0"/>
      <w:divBdr>
        <w:top w:val="none" w:sz="0" w:space="0" w:color="auto"/>
        <w:left w:val="none" w:sz="0" w:space="0" w:color="auto"/>
        <w:bottom w:val="none" w:sz="0" w:space="0" w:color="auto"/>
        <w:right w:val="none" w:sz="0" w:space="0" w:color="auto"/>
      </w:divBdr>
    </w:div>
    <w:div w:id="469056483">
      <w:bodyDiv w:val="1"/>
      <w:marLeft w:val="0"/>
      <w:marRight w:val="0"/>
      <w:marTop w:val="0"/>
      <w:marBottom w:val="0"/>
      <w:divBdr>
        <w:top w:val="none" w:sz="0" w:space="0" w:color="auto"/>
        <w:left w:val="none" w:sz="0" w:space="0" w:color="auto"/>
        <w:bottom w:val="none" w:sz="0" w:space="0" w:color="auto"/>
        <w:right w:val="none" w:sz="0" w:space="0" w:color="auto"/>
      </w:divBdr>
    </w:div>
    <w:div w:id="547574602">
      <w:bodyDiv w:val="1"/>
      <w:marLeft w:val="0"/>
      <w:marRight w:val="0"/>
      <w:marTop w:val="0"/>
      <w:marBottom w:val="0"/>
      <w:divBdr>
        <w:top w:val="none" w:sz="0" w:space="0" w:color="auto"/>
        <w:left w:val="none" w:sz="0" w:space="0" w:color="auto"/>
        <w:bottom w:val="none" w:sz="0" w:space="0" w:color="auto"/>
        <w:right w:val="none" w:sz="0" w:space="0" w:color="auto"/>
      </w:divBdr>
    </w:div>
    <w:div w:id="579559645">
      <w:bodyDiv w:val="1"/>
      <w:marLeft w:val="0"/>
      <w:marRight w:val="0"/>
      <w:marTop w:val="0"/>
      <w:marBottom w:val="0"/>
      <w:divBdr>
        <w:top w:val="none" w:sz="0" w:space="0" w:color="auto"/>
        <w:left w:val="none" w:sz="0" w:space="0" w:color="auto"/>
        <w:bottom w:val="none" w:sz="0" w:space="0" w:color="auto"/>
        <w:right w:val="none" w:sz="0" w:space="0" w:color="auto"/>
      </w:divBdr>
    </w:div>
    <w:div w:id="1524438773">
      <w:bodyDiv w:val="1"/>
      <w:marLeft w:val="0"/>
      <w:marRight w:val="0"/>
      <w:marTop w:val="0"/>
      <w:marBottom w:val="0"/>
      <w:divBdr>
        <w:top w:val="none" w:sz="0" w:space="0" w:color="auto"/>
        <w:left w:val="none" w:sz="0" w:space="0" w:color="auto"/>
        <w:bottom w:val="none" w:sz="0" w:space="0" w:color="auto"/>
        <w:right w:val="none" w:sz="0" w:space="0" w:color="auto"/>
      </w:divBdr>
    </w:div>
    <w:div w:id="206756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correo.cdti.es/owa/redir.aspx?SURL=8I41oArAhqhcJd3aNer4hl2J-VPPYR-KnIsIiC1AbaO-d8NypfzTCGgAdAB0AHAAOgAvAC8AdwB3AHcALgBpAHQAaQBkAGEALgBnAG8AdgAuAGUAZwAvAEUAbgAvAE8AdQByAFAAcgBvAGcAcgBhAG0AcwAvAFIAZQBzAGUAYQByAGMAaABJAG4AbgBvAHYAYQB0AGkAbwBuAC8ASQBUAEEAYwBhAGQAZQBtAGkAYQBDAG8AbABsAGEAYgBvAHIAYQB0AGkAbwBuAC8ARABvAGMAdQBtAGUAbgB0AHMALwBUAGUAYwBoAG4AbwBsAG8AZwB5ACUAMgAwAFQAcgBlAG4AZAAlADIAMABBAHIAZQBhAHMAJQAyADAAMgAwADEANQAuAHAAZABmAA..&amp;URL=http%3a%2f%2fwww.itida.gov.eg%2fEn%2fOurPrograms%2fResearchInnovation%2fITAcademiaCollaboration%2fDocuments%2fTechnology%2520Trend%2520Areas%25202015.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rreo.cdti.es/owa/redir.aspx?SURL=my4ptSWUksTmq-ZfPoG2jXrT01MnGzMSErOZqmFTycu-d8NypfzTCGgAdAB0AHAAOgAvAC8AdwB3AHcALgBpAHQAaQBkAGEALgBnAG8AdgAuAGUAZwAvAEUAbgAvAE8AdQByAFAAcgBvAGcAcgBhAG0AcwAvAFIAZQBzAGUAYQByAGMAaABJAG4AbgBvAHYAYQB0AGkAbwBuAC8ASQBUAEEAYwBhAGQAZQBtAGkAYQBDAG8AbABsAGEAYgBvAHIAYQB0AGkAbwBuAC8ARABvAGMAdQBtAGUAbgB0AHMALwBTAHQAcgBhAHQAZQBnAGkAYwAlADIAMABBAHIAZQBhAHMAJQAyADAAMgAwADEANQAuAHAAZABmAA..&amp;URL=http%3a%2f%2fwww.itida.gov.eg%2fEn%2fOurPrograms%2fResearchInnovation%2fITAcademiaCollaboration%2fDocuments%2fStrategic%2520Areas%25202015.pdf" TargetMode="Externa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6.gif"/><Relationship Id="rId2" Type="http://schemas.openxmlformats.org/officeDocument/2006/relationships/image" Target="http://www.cdti.es/recursos/img/Informacion_Corporativa/Comunicacion_corporativa/Logotipos/45108_221122112016112351.gif" TargetMode="External"/><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6.gif"/><Relationship Id="rId2" Type="http://schemas.openxmlformats.org/officeDocument/2006/relationships/image" Target="http://www.cdti.es/recursos/img/Informacion_Corporativa/Comunicacion_corporativa/Logotipos/45108_221122112016112351.gif" TargetMode="External"/><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711FF8FEB2334AA7934DD81166D9B2" ma:contentTypeVersion="1" ma:contentTypeDescription="Create a new document." ma:contentTypeScope="" ma:versionID="fe828e527fc6492a603a759bee1397cd">
  <xsd:schema xmlns:xsd="http://www.w3.org/2001/XMLSchema" xmlns:p="http://schemas.microsoft.com/office/2006/metadata/properties" xmlns:ns1="http://schemas.microsoft.com/sharepoint/v3" targetNamespace="http://schemas.microsoft.com/office/2006/metadata/properties" ma:root="true" ma:fieldsID="cea3d0222cc48e78637d781e16be94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086D8-1C02-4BB9-AAE2-C51AB7ECFF0E}">
  <ds:schemaRefs>
    <ds:schemaRef ds:uri="http://schemas.microsoft.com/sharepoint/v3/contenttype/forms"/>
  </ds:schemaRefs>
</ds:datastoreItem>
</file>

<file path=customXml/itemProps2.xml><?xml version="1.0" encoding="utf-8"?>
<ds:datastoreItem xmlns:ds="http://schemas.openxmlformats.org/officeDocument/2006/customXml" ds:itemID="{7E636034-6849-4613-8540-EBEABED1A22F}">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6A01FF56-9E43-454C-A4DF-32853DF431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B992B-92EE-4DBA-87A1-983EDB619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12</Pages>
  <Words>2387</Words>
  <Characters>13611</Characters>
  <Application>Microsoft Office Word</Application>
  <DocSecurity>0</DocSecurity>
  <Lines>113</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Application Form ESITIP</vt:lpstr>
      <vt:lpstr>COMPANY:</vt:lpstr>
    </vt:vector>
  </TitlesOfParts>
  <Company>CDTI</Company>
  <LinksUpToDate>false</LinksUpToDate>
  <CharactersWithSpaces>15967</CharactersWithSpaces>
  <SharedDoc>false</SharedDoc>
  <HLinks>
    <vt:vector size="6" baseType="variant">
      <vt:variant>
        <vt:i4>7471107</vt:i4>
      </vt:variant>
      <vt:variant>
        <vt:i4>-1</vt:i4>
      </vt:variant>
      <vt:variant>
        <vt:i4>2066</vt:i4>
      </vt:variant>
      <vt:variant>
        <vt:i4>1</vt:i4>
      </vt:variant>
      <vt:variant>
        <vt:lpwstr>http://www.cdti.es/recursos/img/Informacion_Corporativa/Comunicacion_corporativa/Logotipos/39647_1111112012124318.gif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 ESITIP</dc:title>
  <dc:subject/>
  <dc:creator>User</dc:creator>
  <cp:keywords/>
  <dc:description/>
  <cp:lastModifiedBy>Hanna Nabil</cp:lastModifiedBy>
  <cp:revision>3</cp:revision>
  <cp:lastPrinted>2012-05-09T02:08:00Z</cp:lastPrinted>
  <dcterms:created xsi:type="dcterms:W3CDTF">2017-10-08T09:19:00Z</dcterms:created>
  <dcterms:modified xsi:type="dcterms:W3CDTF">2019-06-20T13:00:00Z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0x01010006711FF8FEB2334AA7934DD81166D9B2</vt:lpwstr>
  </property>
</Properties>
</file>